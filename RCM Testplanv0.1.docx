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aps w:val="0"/>
          <w:sz w:val="22"/>
          <w:szCs w:val="22"/>
        </w:rPr>
        <w:id w:val="-109204168"/>
        <w:docPartObj>
          <w:docPartGallery w:val="Table of Contents"/>
          <w:docPartUnique/>
        </w:docPartObj>
      </w:sdtPr>
      <w:sdtEndPr>
        <w:rPr>
          <w:b/>
          <w:bCs/>
          <w:noProof/>
        </w:rPr>
      </w:sdtEndPr>
      <w:sdtContent>
        <w:p w14:paraId="4990B8DA" w14:textId="77777777" w:rsidR="00950FD6" w:rsidRPr="000A47FB" w:rsidRDefault="00950FD6" w:rsidP="00950FD6">
          <w:pPr>
            <w:pStyle w:val="TOCHeading"/>
            <w:rPr>
              <w:b/>
              <w:bCs/>
            </w:rPr>
          </w:pPr>
          <w:r w:rsidRPr="000A47FB">
            <w:rPr>
              <w:b/>
              <w:bCs/>
            </w:rPr>
            <w:t>Table of Contents</w:t>
          </w:r>
        </w:p>
        <w:p w14:paraId="5010535E" w14:textId="77777777" w:rsidR="00950FD6" w:rsidRPr="00D65C21" w:rsidRDefault="00950FD6" w:rsidP="00950FD6">
          <w:pPr>
            <w:rPr>
              <w:rFonts w:ascii="Arial" w:hAnsi="Arial" w:cs="Arial"/>
            </w:rPr>
          </w:pPr>
        </w:p>
        <w:p w14:paraId="7C3F9514" w14:textId="496C5C62" w:rsidR="00C40770" w:rsidRDefault="00950FD6">
          <w:pPr>
            <w:pStyle w:val="TOC1"/>
            <w:tabs>
              <w:tab w:val="left" w:pos="440"/>
            </w:tabs>
            <w:rPr>
              <w:rFonts w:cstheme="minorBidi"/>
              <w:noProof/>
            </w:rPr>
          </w:pPr>
          <w:r w:rsidRPr="00D65C21">
            <w:rPr>
              <w:rFonts w:ascii="Arial" w:hAnsi="Arial" w:cs="Arial"/>
            </w:rPr>
            <w:fldChar w:fldCharType="begin"/>
          </w:r>
          <w:r w:rsidRPr="00D65C21">
            <w:rPr>
              <w:rFonts w:ascii="Arial" w:hAnsi="Arial" w:cs="Arial"/>
            </w:rPr>
            <w:instrText xml:space="preserve"> TOC \o "1-3" \h \z \u </w:instrText>
          </w:r>
          <w:r w:rsidRPr="00D65C21">
            <w:rPr>
              <w:rFonts w:ascii="Arial" w:hAnsi="Arial" w:cs="Arial"/>
            </w:rPr>
            <w:fldChar w:fldCharType="separate"/>
          </w:r>
          <w:hyperlink w:anchor="_Toc118799147" w:history="1">
            <w:r w:rsidR="00C40770" w:rsidRPr="009353B2">
              <w:rPr>
                <w:rStyle w:val="Hyperlink"/>
                <w:rFonts w:ascii="Arial" w:hAnsi="Arial" w:cs="Arial"/>
                <w:b/>
                <w:bCs/>
                <w:noProof/>
              </w:rPr>
              <w:t>1.</w:t>
            </w:r>
            <w:r w:rsidR="00C40770">
              <w:rPr>
                <w:rFonts w:cstheme="minorBidi"/>
                <w:noProof/>
              </w:rPr>
              <w:tab/>
            </w:r>
            <w:r w:rsidR="00C40770" w:rsidRPr="009353B2">
              <w:rPr>
                <w:rStyle w:val="Hyperlink"/>
                <w:rFonts w:ascii="Arial" w:hAnsi="Arial" w:cs="Arial"/>
                <w:b/>
                <w:bCs/>
                <w:noProof/>
                <w:shd w:val="clear" w:color="auto" w:fill="FFFFFF"/>
              </w:rPr>
              <w:t>Introduction</w:t>
            </w:r>
            <w:r w:rsidR="00C40770">
              <w:rPr>
                <w:noProof/>
                <w:webHidden/>
              </w:rPr>
              <w:tab/>
            </w:r>
            <w:r w:rsidR="00C40770">
              <w:rPr>
                <w:noProof/>
                <w:webHidden/>
              </w:rPr>
              <w:fldChar w:fldCharType="begin"/>
            </w:r>
            <w:r w:rsidR="00C40770">
              <w:rPr>
                <w:noProof/>
                <w:webHidden/>
              </w:rPr>
              <w:instrText xml:space="preserve"> PAGEREF _Toc118799147 \h </w:instrText>
            </w:r>
            <w:r w:rsidR="00C40770">
              <w:rPr>
                <w:noProof/>
                <w:webHidden/>
              </w:rPr>
            </w:r>
            <w:r w:rsidR="00C40770">
              <w:rPr>
                <w:noProof/>
                <w:webHidden/>
              </w:rPr>
              <w:fldChar w:fldCharType="separate"/>
            </w:r>
            <w:r w:rsidR="00C40770">
              <w:rPr>
                <w:noProof/>
                <w:webHidden/>
              </w:rPr>
              <w:t>1</w:t>
            </w:r>
            <w:r w:rsidR="00C40770">
              <w:rPr>
                <w:noProof/>
                <w:webHidden/>
              </w:rPr>
              <w:fldChar w:fldCharType="end"/>
            </w:r>
          </w:hyperlink>
        </w:p>
        <w:p w14:paraId="2E470AE4" w14:textId="2E39A1A6" w:rsidR="00C40770" w:rsidRDefault="00346656">
          <w:pPr>
            <w:pStyle w:val="TOC1"/>
            <w:tabs>
              <w:tab w:val="left" w:pos="440"/>
            </w:tabs>
            <w:rPr>
              <w:rFonts w:cstheme="minorBidi"/>
              <w:noProof/>
            </w:rPr>
          </w:pPr>
          <w:hyperlink w:anchor="_Toc118799148" w:history="1">
            <w:r w:rsidR="00C40770" w:rsidRPr="009353B2">
              <w:rPr>
                <w:rStyle w:val="Hyperlink"/>
                <w:rFonts w:ascii="Arial" w:hAnsi="Arial" w:cs="Arial"/>
                <w:b/>
                <w:bCs/>
                <w:noProof/>
              </w:rPr>
              <w:t>2.</w:t>
            </w:r>
            <w:r w:rsidR="00C40770">
              <w:rPr>
                <w:rFonts w:cstheme="minorBidi"/>
                <w:noProof/>
              </w:rPr>
              <w:tab/>
            </w:r>
            <w:r w:rsidR="00C40770" w:rsidRPr="009353B2">
              <w:rPr>
                <w:rStyle w:val="Hyperlink"/>
                <w:rFonts w:ascii="Arial" w:hAnsi="Arial" w:cs="Arial"/>
                <w:b/>
                <w:bCs/>
                <w:noProof/>
                <w:shd w:val="clear" w:color="auto" w:fill="FFFFFF"/>
              </w:rPr>
              <w:t>P</w:t>
            </w:r>
            <w:r w:rsidR="00366CC7">
              <w:rPr>
                <w:rStyle w:val="Hyperlink"/>
                <w:rFonts w:ascii="Arial" w:hAnsi="Arial" w:cs="Arial"/>
                <w:b/>
                <w:bCs/>
                <w:noProof/>
                <w:shd w:val="clear" w:color="auto" w:fill="FFFFFF"/>
              </w:rPr>
              <w:t>urpose</w:t>
            </w:r>
            <w:r w:rsidR="00C40770">
              <w:rPr>
                <w:noProof/>
                <w:webHidden/>
              </w:rPr>
              <w:tab/>
            </w:r>
            <w:r w:rsidR="00C40770">
              <w:rPr>
                <w:noProof/>
                <w:webHidden/>
              </w:rPr>
              <w:fldChar w:fldCharType="begin"/>
            </w:r>
            <w:r w:rsidR="00C40770">
              <w:rPr>
                <w:noProof/>
                <w:webHidden/>
              </w:rPr>
              <w:instrText xml:space="preserve"> PAGEREF _Toc118799148 \h </w:instrText>
            </w:r>
            <w:r w:rsidR="00C40770">
              <w:rPr>
                <w:noProof/>
                <w:webHidden/>
              </w:rPr>
            </w:r>
            <w:r w:rsidR="00C40770">
              <w:rPr>
                <w:noProof/>
                <w:webHidden/>
              </w:rPr>
              <w:fldChar w:fldCharType="separate"/>
            </w:r>
            <w:r w:rsidR="00C40770">
              <w:rPr>
                <w:noProof/>
                <w:webHidden/>
              </w:rPr>
              <w:t>1</w:t>
            </w:r>
            <w:r w:rsidR="00C40770">
              <w:rPr>
                <w:noProof/>
                <w:webHidden/>
              </w:rPr>
              <w:fldChar w:fldCharType="end"/>
            </w:r>
          </w:hyperlink>
        </w:p>
        <w:p w14:paraId="76799295" w14:textId="6196EB00" w:rsidR="00C40770" w:rsidRDefault="00346656">
          <w:pPr>
            <w:pStyle w:val="TOC1"/>
            <w:tabs>
              <w:tab w:val="left" w:pos="440"/>
            </w:tabs>
            <w:rPr>
              <w:rFonts w:cstheme="minorBidi"/>
              <w:noProof/>
            </w:rPr>
          </w:pPr>
          <w:hyperlink w:anchor="_Toc118799149" w:history="1">
            <w:r w:rsidR="00C40770" w:rsidRPr="009353B2">
              <w:rPr>
                <w:rStyle w:val="Hyperlink"/>
                <w:rFonts w:ascii="Arial" w:hAnsi="Arial" w:cs="Arial"/>
                <w:b/>
                <w:bCs/>
                <w:noProof/>
              </w:rPr>
              <w:t>3.</w:t>
            </w:r>
            <w:r w:rsidR="00C40770">
              <w:rPr>
                <w:rFonts w:cstheme="minorBidi"/>
                <w:noProof/>
              </w:rPr>
              <w:tab/>
            </w:r>
            <w:r w:rsidR="00C40770" w:rsidRPr="009353B2">
              <w:rPr>
                <w:rStyle w:val="Hyperlink"/>
                <w:rFonts w:ascii="Arial" w:hAnsi="Arial" w:cs="Arial"/>
                <w:b/>
                <w:bCs/>
                <w:noProof/>
                <w:shd w:val="clear" w:color="auto" w:fill="FFFFFF"/>
              </w:rPr>
              <w:t>Scope OF T</w:t>
            </w:r>
            <w:r w:rsidR="00366CC7">
              <w:rPr>
                <w:rStyle w:val="Hyperlink"/>
                <w:rFonts w:ascii="Arial" w:hAnsi="Arial" w:cs="Arial"/>
                <w:b/>
                <w:bCs/>
                <w:noProof/>
                <w:shd w:val="clear" w:color="auto" w:fill="FFFFFF"/>
              </w:rPr>
              <w:t>esting</w:t>
            </w:r>
            <w:r w:rsidR="00C40770">
              <w:rPr>
                <w:noProof/>
                <w:webHidden/>
              </w:rPr>
              <w:tab/>
            </w:r>
            <w:r w:rsidR="00C40770">
              <w:rPr>
                <w:noProof/>
                <w:webHidden/>
              </w:rPr>
              <w:fldChar w:fldCharType="begin"/>
            </w:r>
            <w:r w:rsidR="00C40770">
              <w:rPr>
                <w:noProof/>
                <w:webHidden/>
              </w:rPr>
              <w:instrText xml:space="preserve"> PAGEREF _Toc118799149 \h </w:instrText>
            </w:r>
            <w:r w:rsidR="00C40770">
              <w:rPr>
                <w:noProof/>
                <w:webHidden/>
              </w:rPr>
            </w:r>
            <w:r w:rsidR="00C40770">
              <w:rPr>
                <w:noProof/>
                <w:webHidden/>
              </w:rPr>
              <w:fldChar w:fldCharType="separate"/>
            </w:r>
            <w:r w:rsidR="00C40770">
              <w:rPr>
                <w:noProof/>
                <w:webHidden/>
              </w:rPr>
              <w:t>1</w:t>
            </w:r>
            <w:r w:rsidR="00C40770">
              <w:rPr>
                <w:noProof/>
                <w:webHidden/>
              </w:rPr>
              <w:fldChar w:fldCharType="end"/>
            </w:r>
          </w:hyperlink>
        </w:p>
        <w:p w14:paraId="30F96274" w14:textId="321476B3" w:rsidR="00C40770" w:rsidRDefault="00346656">
          <w:pPr>
            <w:pStyle w:val="TOC1"/>
            <w:tabs>
              <w:tab w:val="left" w:pos="660"/>
            </w:tabs>
            <w:rPr>
              <w:rFonts w:cstheme="minorBidi"/>
              <w:noProof/>
            </w:rPr>
          </w:pPr>
          <w:hyperlink w:anchor="_Toc118799150" w:history="1">
            <w:r w:rsidR="00C40770" w:rsidRPr="009353B2">
              <w:rPr>
                <w:rStyle w:val="Hyperlink"/>
                <w:rFonts w:ascii="Arial" w:hAnsi="Arial" w:cs="Arial"/>
                <w:b/>
                <w:bCs/>
                <w:noProof/>
              </w:rPr>
              <w:t>3.1.</w:t>
            </w:r>
            <w:r w:rsidR="00C40770">
              <w:rPr>
                <w:rFonts w:cstheme="minorBidi"/>
                <w:noProof/>
              </w:rPr>
              <w:tab/>
            </w:r>
            <w:r w:rsidR="00C40770" w:rsidRPr="009353B2">
              <w:rPr>
                <w:rStyle w:val="Hyperlink"/>
                <w:rFonts w:ascii="Arial" w:hAnsi="Arial" w:cs="Arial"/>
                <w:b/>
                <w:bCs/>
                <w:noProof/>
                <w:shd w:val="clear" w:color="auto" w:fill="FFFFFF"/>
              </w:rPr>
              <w:t>Test Strategy</w:t>
            </w:r>
            <w:r w:rsidR="00C40770">
              <w:rPr>
                <w:noProof/>
                <w:webHidden/>
              </w:rPr>
              <w:tab/>
            </w:r>
            <w:r w:rsidR="00C40770">
              <w:rPr>
                <w:noProof/>
                <w:webHidden/>
              </w:rPr>
              <w:fldChar w:fldCharType="begin"/>
            </w:r>
            <w:r w:rsidR="00C40770">
              <w:rPr>
                <w:noProof/>
                <w:webHidden/>
              </w:rPr>
              <w:instrText xml:space="preserve"> PAGEREF _Toc118799150 \h </w:instrText>
            </w:r>
            <w:r w:rsidR="00C40770">
              <w:rPr>
                <w:noProof/>
                <w:webHidden/>
              </w:rPr>
            </w:r>
            <w:r w:rsidR="00C40770">
              <w:rPr>
                <w:noProof/>
                <w:webHidden/>
              </w:rPr>
              <w:fldChar w:fldCharType="separate"/>
            </w:r>
            <w:r w:rsidR="00C40770">
              <w:rPr>
                <w:noProof/>
                <w:webHidden/>
              </w:rPr>
              <w:t>1</w:t>
            </w:r>
            <w:r w:rsidR="00C40770">
              <w:rPr>
                <w:noProof/>
                <w:webHidden/>
              </w:rPr>
              <w:fldChar w:fldCharType="end"/>
            </w:r>
          </w:hyperlink>
        </w:p>
        <w:p w14:paraId="1FD5DE58" w14:textId="6A3D3633" w:rsidR="00C40770" w:rsidRPr="00983DA5" w:rsidRDefault="00346656" w:rsidP="00983DA5">
          <w:pPr>
            <w:pStyle w:val="TOC1"/>
            <w:tabs>
              <w:tab w:val="left" w:pos="660"/>
            </w:tabs>
            <w:rPr>
              <w:rFonts w:cstheme="minorBidi"/>
              <w:noProof/>
            </w:rPr>
          </w:pPr>
          <w:hyperlink w:anchor="_Toc118799151" w:history="1">
            <w:r w:rsidR="00C40770" w:rsidRPr="009353B2">
              <w:rPr>
                <w:rStyle w:val="Hyperlink"/>
                <w:rFonts w:ascii="Arial" w:hAnsi="Arial" w:cs="Arial"/>
                <w:b/>
                <w:bCs/>
                <w:noProof/>
              </w:rPr>
              <w:t>3.2.</w:t>
            </w:r>
            <w:r w:rsidR="00C40770">
              <w:rPr>
                <w:rFonts w:cstheme="minorBidi"/>
                <w:noProof/>
              </w:rPr>
              <w:tab/>
            </w:r>
            <w:r w:rsidR="00C40770" w:rsidRPr="009353B2">
              <w:rPr>
                <w:rStyle w:val="Hyperlink"/>
                <w:rFonts w:ascii="Arial" w:hAnsi="Arial" w:cs="Arial"/>
                <w:b/>
                <w:bCs/>
                <w:noProof/>
                <w:shd w:val="clear" w:color="auto" w:fill="FFFFFF"/>
              </w:rPr>
              <w:t>Test Items</w:t>
            </w:r>
            <w:r w:rsidR="00C40770">
              <w:rPr>
                <w:noProof/>
                <w:webHidden/>
              </w:rPr>
              <w:tab/>
            </w:r>
            <w:r w:rsidR="00C40770">
              <w:rPr>
                <w:noProof/>
                <w:webHidden/>
              </w:rPr>
              <w:fldChar w:fldCharType="begin"/>
            </w:r>
            <w:r w:rsidR="00C40770">
              <w:rPr>
                <w:noProof/>
                <w:webHidden/>
              </w:rPr>
              <w:instrText xml:space="preserve"> PAGEREF _Toc118799151 \h </w:instrText>
            </w:r>
            <w:r w:rsidR="00C40770">
              <w:rPr>
                <w:noProof/>
                <w:webHidden/>
              </w:rPr>
            </w:r>
            <w:r w:rsidR="00C40770">
              <w:rPr>
                <w:noProof/>
                <w:webHidden/>
              </w:rPr>
              <w:fldChar w:fldCharType="separate"/>
            </w:r>
            <w:r w:rsidR="00C40770">
              <w:rPr>
                <w:noProof/>
                <w:webHidden/>
              </w:rPr>
              <w:t>2</w:t>
            </w:r>
            <w:r w:rsidR="00C40770">
              <w:rPr>
                <w:noProof/>
                <w:webHidden/>
              </w:rPr>
              <w:fldChar w:fldCharType="end"/>
            </w:r>
          </w:hyperlink>
        </w:p>
        <w:p w14:paraId="6ABF8A31" w14:textId="0438091B" w:rsidR="00C40770" w:rsidRDefault="00346656">
          <w:pPr>
            <w:pStyle w:val="TOC1"/>
            <w:tabs>
              <w:tab w:val="left" w:pos="660"/>
            </w:tabs>
            <w:rPr>
              <w:rFonts w:cstheme="minorBidi"/>
              <w:noProof/>
            </w:rPr>
          </w:pPr>
          <w:hyperlink w:anchor="_Toc118799153" w:history="1">
            <w:r w:rsidR="00C40770" w:rsidRPr="009353B2">
              <w:rPr>
                <w:rStyle w:val="Hyperlink"/>
                <w:rFonts w:ascii="Arial" w:hAnsi="Arial" w:cs="Arial"/>
                <w:b/>
                <w:bCs/>
                <w:noProof/>
              </w:rPr>
              <w:t>3.3.</w:t>
            </w:r>
            <w:r w:rsidR="00C40770">
              <w:rPr>
                <w:rFonts w:cstheme="minorBidi"/>
                <w:noProof/>
              </w:rPr>
              <w:tab/>
            </w:r>
            <w:r w:rsidR="00C40770" w:rsidRPr="009353B2">
              <w:rPr>
                <w:rStyle w:val="Hyperlink"/>
                <w:rFonts w:ascii="Arial" w:hAnsi="Arial" w:cs="Arial"/>
                <w:b/>
                <w:bCs/>
                <w:noProof/>
                <w:shd w:val="clear" w:color="auto" w:fill="FFFFFF"/>
              </w:rPr>
              <w:t>Test Schedule</w:t>
            </w:r>
            <w:r w:rsidR="00C40770">
              <w:rPr>
                <w:noProof/>
                <w:webHidden/>
              </w:rPr>
              <w:tab/>
            </w:r>
            <w:r w:rsidR="00C40770">
              <w:rPr>
                <w:noProof/>
                <w:webHidden/>
              </w:rPr>
              <w:fldChar w:fldCharType="begin"/>
            </w:r>
            <w:r w:rsidR="00C40770">
              <w:rPr>
                <w:noProof/>
                <w:webHidden/>
              </w:rPr>
              <w:instrText xml:space="preserve"> PAGEREF _Toc118799153 \h </w:instrText>
            </w:r>
            <w:r w:rsidR="00C40770">
              <w:rPr>
                <w:noProof/>
                <w:webHidden/>
              </w:rPr>
            </w:r>
            <w:r w:rsidR="00C40770">
              <w:rPr>
                <w:noProof/>
                <w:webHidden/>
              </w:rPr>
              <w:fldChar w:fldCharType="separate"/>
            </w:r>
            <w:r w:rsidR="00C40770">
              <w:rPr>
                <w:noProof/>
                <w:webHidden/>
              </w:rPr>
              <w:t>2</w:t>
            </w:r>
            <w:r w:rsidR="00C40770">
              <w:rPr>
                <w:noProof/>
                <w:webHidden/>
              </w:rPr>
              <w:fldChar w:fldCharType="end"/>
            </w:r>
          </w:hyperlink>
        </w:p>
        <w:p w14:paraId="51256ACB" w14:textId="1417C9B6" w:rsidR="00C40770" w:rsidRDefault="00346656">
          <w:pPr>
            <w:pStyle w:val="TOC1"/>
            <w:tabs>
              <w:tab w:val="left" w:pos="660"/>
            </w:tabs>
            <w:rPr>
              <w:rFonts w:cstheme="minorBidi"/>
              <w:noProof/>
            </w:rPr>
          </w:pPr>
          <w:hyperlink w:anchor="_Toc118799154" w:history="1">
            <w:r w:rsidR="00C40770" w:rsidRPr="009353B2">
              <w:rPr>
                <w:rStyle w:val="Hyperlink"/>
                <w:rFonts w:ascii="Arial" w:hAnsi="Arial" w:cs="Arial"/>
                <w:b/>
                <w:bCs/>
                <w:noProof/>
              </w:rPr>
              <w:t>3.4.</w:t>
            </w:r>
            <w:r w:rsidR="00C40770">
              <w:rPr>
                <w:rFonts w:cstheme="minorBidi"/>
                <w:noProof/>
              </w:rPr>
              <w:tab/>
            </w:r>
            <w:r w:rsidR="00C40770" w:rsidRPr="009353B2">
              <w:rPr>
                <w:rStyle w:val="Hyperlink"/>
                <w:rFonts w:ascii="Arial" w:hAnsi="Arial" w:cs="Arial"/>
                <w:b/>
                <w:bCs/>
                <w:noProof/>
                <w:shd w:val="clear" w:color="auto" w:fill="FFFFFF"/>
              </w:rPr>
              <w:t>Testing Environment R</w:t>
            </w:r>
            <w:r w:rsidR="00C03986">
              <w:rPr>
                <w:rStyle w:val="Hyperlink"/>
                <w:rFonts w:ascii="Arial" w:hAnsi="Arial" w:cs="Arial"/>
                <w:b/>
                <w:bCs/>
                <w:noProof/>
                <w:shd w:val="clear" w:color="auto" w:fill="FFFFFF"/>
              </w:rPr>
              <w:t>equirements</w:t>
            </w:r>
            <w:r w:rsidR="00C40770">
              <w:rPr>
                <w:noProof/>
                <w:webHidden/>
              </w:rPr>
              <w:tab/>
            </w:r>
            <w:r w:rsidR="00C40770">
              <w:rPr>
                <w:noProof/>
                <w:webHidden/>
              </w:rPr>
              <w:fldChar w:fldCharType="begin"/>
            </w:r>
            <w:r w:rsidR="00C40770">
              <w:rPr>
                <w:noProof/>
                <w:webHidden/>
              </w:rPr>
              <w:instrText xml:space="preserve"> PAGEREF _Toc118799154 \h </w:instrText>
            </w:r>
            <w:r w:rsidR="00C40770">
              <w:rPr>
                <w:noProof/>
                <w:webHidden/>
              </w:rPr>
            </w:r>
            <w:r w:rsidR="00C40770">
              <w:rPr>
                <w:noProof/>
                <w:webHidden/>
              </w:rPr>
              <w:fldChar w:fldCharType="separate"/>
            </w:r>
            <w:r w:rsidR="00C40770">
              <w:rPr>
                <w:noProof/>
                <w:webHidden/>
              </w:rPr>
              <w:t>3</w:t>
            </w:r>
            <w:r w:rsidR="00C40770">
              <w:rPr>
                <w:noProof/>
                <w:webHidden/>
              </w:rPr>
              <w:fldChar w:fldCharType="end"/>
            </w:r>
          </w:hyperlink>
        </w:p>
        <w:p w14:paraId="237EC44A" w14:textId="3DC4DC56" w:rsidR="00C40770" w:rsidRDefault="00346656">
          <w:pPr>
            <w:pStyle w:val="TOC1"/>
            <w:tabs>
              <w:tab w:val="left" w:pos="440"/>
            </w:tabs>
            <w:rPr>
              <w:rFonts w:cstheme="minorBidi"/>
              <w:noProof/>
            </w:rPr>
          </w:pPr>
          <w:hyperlink w:anchor="_Toc118799155" w:history="1">
            <w:r w:rsidR="00C40770" w:rsidRPr="009353B2">
              <w:rPr>
                <w:rStyle w:val="Hyperlink"/>
                <w:rFonts w:ascii="Arial" w:hAnsi="Arial" w:cs="Arial"/>
                <w:b/>
                <w:bCs/>
                <w:noProof/>
              </w:rPr>
              <w:t>4.</w:t>
            </w:r>
            <w:r w:rsidR="00C40770">
              <w:rPr>
                <w:rFonts w:cstheme="minorBidi"/>
                <w:noProof/>
              </w:rPr>
              <w:tab/>
            </w:r>
            <w:r w:rsidR="00C40770" w:rsidRPr="009353B2">
              <w:rPr>
                <w:rStyle w:val="Hyperlink"/>
                <w:rFonts w:ascii="Arial" w:hAnsi="Arial" w:cs="Arial"/>
                <w:b/>
                <w:bCs/>
                <w:noProof/>
                <w:shd w:val="clear" w:color="auto" w:fill="FFFFFF"/>
              </w:rPr>
              <w:t>Control Procedures</w:t>
            </w:r>
            <w:r w:rsidR="00C40770">
              <w:rPr>
                <w:noProof/>
                <w:webHidden/>
              </w:rPr>
              <w:tab/>
            </w:r>
            <w:r w:rsidR="00C40770">
              <w:rPr>
                <w:noProof/>
                <w:webHidden/>
              </w:rPr>
              <w:fldChar w:fldCharType="begin"/>
            </w:r>
            <w:r w:rsidR="00C40770">
              <w:rPr>
                <w:noProof/>
                <w:webHidden/>
              </w:rPr>
              <w:instrText xml:space="preserve"> PAGEREF _Toc118799155 \h </w:instrText>
            </w:r>
            <w:r w:rsidR="00C40770">
              <w:rPr>
                <w:noProof/>
                <w:webHidden/>
              </w:rPr>
            </w:r>
            <w:r w:rsidR="00C40770">
              <w:rPr>
                <w:noProof/>
                <w:webHidden/>
              </w:rPr>
              <w:fldChar w:fldCharType="separate"/>
            </w:r>
            <w:r w:rsidR="00C40770">
              <w:rPr>
                <w:noProof/>
                <w:webHidden/>
              </w:rPr>
              <w:t>3</w:t>
            </w:r>
            <w:r w:rsidR="00C40770">
              <w:rPr>
                <w:noProof/>
                <w:webHidden/>
              </w:rPr>
              <w:fldChar w:fldCharType="end"/>
            </w:r>
          </w:hyperlink>
        </w:p>
        <w:p w14:paraId="513D1CDB" w14:textId="65D7CCFE" w:rsidR="00C40770" w:rsidRDefault="00346656">
          <w:pPr>
            <w:pStyle w:val="TOC1"/>
            <w:tabs>
              <w:tab w:val="left" w:pos="660"/>
            </w:tabs>
            <w:rPr>
              <w:rFonts w:cstheme="minorBidi"/>
              <w:noProof/>
            </w:rPr>
          </w:pPr>
          <w:hyperlink w:anchor="_Toc118799156" w:history="1">
            <w:r w:rsidR="00C40770" w:rsidRPr="009353B2">
              <w:rPr>
                <w:rStyle w:val="Hyperlink"/>
                <w:rFonts w:ascii="Arial" w:hAnsi="Arial" w:cs="Arial"/>
                <w:b/>
                <w:bCs/>
                <w:noProof/>
              </w:rPr>
              <w:t>4.1.</w:t>
            </w:r>
            <w:r w:rsidR="00C40770">
              <w:rPr>
                <w:rFonts w:cstheme="minorBidi"/>
                <w:noProof/>
              </w:rPr>
              <w:tab/>
            </w:r>
            <w:r w:rsidR="00C40770" w:rsidRPr="009353B2">
              <w:rPr>
                <w:rStyle w:val="Hyperlink"/>
                <w:rFonts w:ascii="Arial" w:hAnsi="Arial" w:cs="Arial"/>
                <w:b/>
                <w:bCs/>
                <w:noProof/>
                <w:shd w:val="clear" w:color="auto" w:fill="FFFFFF"/>
              </w:rPr>
              <w:t>Defects Analysis and C</w:t>
            </w:r>
            <w:r w:rsidR="00C03986">
              <w:rPr>
                <w:rStyle w:val="Hyperlink"/>
                <w:rFonts w:ascii="Arial" w:hAnsi="Arial" w:cs="Arial"/>
                <w:b/>
                <w:bCs/>
                <w:noProof/>
                <w:shd w:val="clear" w:color="auto" w:fill="FFFFFF"/>
              </w:rPr>
              <w:t>losure</w:t>
            </w:r>
            <w:r w:rsidR="00C40770">
              <w:rPr>
                <w:noProof/>
                <w:webHidden/>
              </w:rPr>
              <w:tab/>
            </w:r>
            <w:r w:rsidR="00C40770">
              <w:rPr>
                <w:noProof/>
                <w:webHidden/>
              </w:rPr>
              <w:fldChar w:fldCharType="begin"/>
            </w:r>
            <w:r w:rsidR="00C40770">
              <w:rPr>
                <w:noProof/>
                <w:webHidden/>
              </w:rPr>
              <w:instrText xml:space="preserve"> PAGEREF _Toc118799156 \h </w:instrText>
            </w:r>
            <w:r w:rsidR="00C40770">
              <w:rPr>
                <w:noProof/>
                <w:webHidden/>
              </w:rPr>
            </w:r>
            <w:r w:rsidR="00C40770">
              <w:rPr>
                <w:noProof/>
                <w:webHidden/>
              </w:rPr>
              <w:fldChar w:fldCharType="separate"/>
            </w:r>
            <w:r w:rsidR="00C40770">
              <w:rPr>
                <w:noProof/>
                <w:webHidden/>
              </w:rPr>
              <w:t>3</w:t>
            </w:r>
            <w:r w:rsidR="00C40770">
              <w:rPr>
                <w:noProof/>
                <w:webHidden/>
              </w:rPr>
              <w:fldChar w:fldCharType="end"/>
            </w:r>
          </w:hyperlink>
        </w:p>
        <w:p w14:paraId="3088CC76" w14:textId="29080F98" w:rsidR="00C40770" w:rsidRDefault="00346656">
          <w:pPr>
            <w:pStyle w:val="TOC1"/>
            <w:tabs>
              <w:tab w:val="left" w:pos="440"/>
            </w:tabs>
            <w:rPr>
              <w:rFonts w:cstheme="minorBidi"/>
              <w:noProof/>
            </w:rPr>
          </w:pPr>
          <w:hyperlink w:anchor="_Toc118799157" w:history="1">
            <w:r w:rsidR="00C40770" w:rsidRPr="009353B2">
              <w:rPr>
                <w:rStyle w:val="Hyperlink"/>
                <w:rFonts w:ascii="Arial" w:hAnsi="Arial" w:cs="Arial"/>
                <w:b/>
                <w:bCs/>
                <w:noProof/>
              </w:rPr>
              <w:t>5.</w:t>
            </w:r>
            <w:r w:rsidR="00C40770">
              <w:rPr>
                <w:rFonts w:cstheme="minorBidi"/>
                <w:noProof/>
              </w:rPr>
              <w:tab/>
            </w:r>
            <w:r w:rsidR="00C40770" w:rsidRPr="009353B2">
              <w:rPr>
                <w:rStyle w:val="Hyperlink"/>
                <w:rFonts w:ascii="Arial" w:hAnsi="Arial" w:cs="Arial"/>
                <w:b/>
                <w:bCs/>
                <w:noProof/>
                <w:shd w:val="clear" w:color="auto" w:fill="FFFFFF"/>
              </w:rPr>
              <w:t>Test D</w:t>
            </w:r>
            <w:r w:rsidR="00C03986">
              <w:rPr>
                <w:rStyle w:val="Hyperlink"/>
                <w:rFonts w:ascii="Arial" w:hAnsi="Arial" w:cs="Arial"/>
                <w:b/>
                <w:bCs/>
                <w:noProof/>
                <w:shd w:val="clear" w:color="auto" w:fill="FFFFFF"/>
              </w:rPr>
              <w:t>eliverables</w:t>
            </w:r>
            <w:r w:rsidR="00C40770">
              <w:rPr>
                <w:noProof/>
                <w:webHidden/>
              </w:rPr>
              <w:tab/>
            </w:r>
            <w:r w:rsidR="00C40770">
              <w:rPr>
                <w:noProof/>
                <w:webHidden/>
              </w:rPr>
              <w:fldChar w:fldCharType="begin"/>
            </w:r>
            <w:r w:rsidR="00C40770">
              <w:rPr>
                <w:noProof/>
                <w:webHidden/>
              </w:rPr>
              <w:instrText xml:space="preserve"> PAGEREF _Toc118799157 \h </w:instrText>
            </w:r>
            <w:r w:rsidR="00C40770">
              <w:rPr>
                <w:noProof/>
                <w:webHidden/>
              </w:rPr>
            </w:r>
            <w:r w:rsidR="00C40770">
              <w:rPr>
                <w:noProof/>
                <w:webHidden/>
              </w:rPr>
              <w:fldChar w:fldCharType="separate"/>
            </w:r>
            <w:r w:rsidR="00C40770">
              <w:rPr>
                <w:noProof/>
                <w:webHidden/>
              </w:rPr>
              <w:t>5</w:t>
            </w:r>
            <w:r w:rsidR="00C40770">
              <w:rPr>
                <w:noProof/>
                <w:webHidden/>
              </w:rPr>
              <w:fldChar w:fldCharType="end"/>
            </w:r>
          </w:hyperlink>
        </w:p>
        <w:p w14:paraId="0B18889D" w14:textId="508C10F3" w:rsidR="00C40770" w:rsidRDefault="00346656">
          <w:pPr>
            <w:pStyle w:val="TOC1"/>
            <w:tabs>
              <w:tab w:val="left" w:pos="440"/>
            </w:tabs>
            <w:rPr>
              <w:rFonts w:cstheme="minorBidi"/>
              <w:noProof/>
            </w:rPr>
          </w:pPr>
          <w:hyperlink w:anchor="_Toc118799158" w:history="1">
            <w:r w:rsidR="00C40770" w:rsidRPr="009353B2">
              <w:rPr>
                <w:rStyle w:val="Hyperlink"/>
                <w:rFonts w:ascii="Arial" w:hAnsi="Arial" w:cs="Arial"/>
                <w:b/>
                <w:bCs/>
                <w:noProof/>
              </w:rPr>
              <w:t>6.</w:t>
            </w:r>
            <w:r w:rsidR="00C40770">
              <w:rPr>
                <w:rFonts w:cstheme="minorBidi"/>
                <w:noProof/>
              </w:rPr>
              <w:tab/>
            </w:r>
            <w:r w:rsidR="00C40770" w:rsidRPr="009353B2">
              <w:rPr>
                <w:rStyle w:val="Hyperlink"/>
                <w:rFonts w:ascii="Arial" w:hAnsi="Arial" w:cs="Arial"/>
                <w:b/>
                <w:bCs/>
                <w:noProof/>
                <w:shd w:val="clear" w:color="auto" w:fill="FFFFFF"/>
              </w:rPr>
              <w:t>Resources &amp; R</w:t>
            </w:r>
            <w:r w:rsidR="00C03986">
              <w:rPr>
                <w:rStyle w:val="Hyperlink"/>
                <w:rFonts w:ascii="Arial" w:hAnsi="Arial" w:cs="Arial"/>
                <w:b/>
                <w:bCs/>
                <w:noProof/>
                <w:shd w:val="clear" w:color="auto" w:fill="FFFFFF"/>
              </w:rPr>
              <w:t>esponsibilities</w:t>
            </w:r>
            <w:r w:rsidR="00C40770">
              <w:rPr>
                <w:noProof/>
                <w:webHidden/>
              </w:rPr>
              <w:tab/>
            </w:r>
            <w:r w:rsidR="00C40770">
              <w:rPr>
                <w:noProof/>
                <w:webHidden/>
              </w:rPr>
              <w:fldChar w:fldCharType="begin"/>
            </w:r>
            <w:r w:rsidR="00C40770">
              <w:rPr>
                <w:noProof/>
                <w:webHidden/>
              </w:rPr>
              <w:instrText xml:space="preserve"> PAGEREF _Toc118799158 \h </w:instrText>
            </w:r>
            <w:r w:rsidR="00C40770">
              <w:rPr>
                <w:noProof/>
                <w:webHidden/>
              </w:rPr>
            </w:r>
            <w:r w:rsidR="00C40770">
              <w:rPr>
                <w:noProof/>
                <w:webHidden/>
              </w:rPr>
              <w:fldChar w:fldCharType="separate"/>
            </w:r>
            <w:r w:rsidR="00C40770">
              <w:rPr>
                <w:noProof/>
                <w:webHidden/>
              </w:rPr>
              <w:t>5</w:t>
            </w:r>
            <w:r w:rsidR="00C40770">
              <w:rPr>
                <w:noProof/>
                <w:webHidden/>
              </w:rPr>
              <w:fldChar w:fldCharType="end"/>
            </w:r>
          </w:hyperlink>
        </w:p>
        <w:p w14:paraId="473D95EC" w14:textId="03798C9E" w:rsidR="00C40770" w:rsidRDefault="00346656">
          <w:pPr>
            <w:pStyle w:val="TOC1"/>
            <w:tabs>
              <w:tab w:val="left" w:pos="440"/>
            </w:tabs>
            <w:rPr>
              <w:rFonts w:cstheme="minorBidi"/>
              <w:noProof/>
            </w:rPr>
          </w:pPr>
          <w:hyperlink w:anchor="_Toc118799159" w:history="1">
            <w:r w:rsidR="00C40770" w:rsidRPr="009353B2">
              <w:rPr>
                <w:rStyle w:val="Hyperlink"/>
                <w:rFonts w:ascii="Arial" w:hAnsi="Arial" w:cs="Arial"/>
                <w:b/>
                <w:bCs/>
                <w:noProof/>
              </w:rPr>
              <w:t>7.</w:t>
            </w:r>
            <w:r w:rsidR="00C40770">
              <w:rPr>
                <w:rFonts w:cstheme="minorBidi"/>
                <w:noProof/>
              </w:rPr>
              <w:tab/>
            </w:r>
            <w:r w:rsidR="003F5A3A">
              <w:rPr>
                <w:rStyle w:val="Hyperlink"/>
                <w:rFonts w:ascii="Arial" w:hAnsi="Arial" w:cs="Arial"/>
                <w:b/>
                <w:bCs/>
                <w:noProof/>
                <w:shd w:val="clear" w:color="auto" w:fill="FFFFFF"/>
              </w:rPr>
              <w:t>References</w:t>
            </w:r>
            <w:r w:rsidR="00C40770">
              <w:rPr>
                <w:noProof/>
                <w:webHidden/>
              </w:rPr>
              <w:tab/>
            </w:r>
            <w:r w:rsidR="00C40770">
              <w:rPr>
                <w:noProof/>
                <w:webHidden/>
              </w:rPr>
              <w:fldChar w:fldCharType="begin"/>
            </w:r>
            <w:r w:rsidR="00C40770">
              <w:rPr>
                <w:noProof/>
                <w:webHidden/>
              </w:rPr>
              <w:instrText xml:space="preserve"> PAGEREF _Toc118799159 \h </w:instrText>
            </w:r>
            <w:r w:rsidR="00C40770">
              <w:rPr>
                <w:noProof/>
                <w:webHidden/>
              </w:rPr>
            </w:r>
            <w:r w:rsidR="00C40770">
              <w:rPr>
                <w:noProof/>
                <w:webHidden/>
              </w:rPr>
              <w:fldChar w:fldCharType="separate"/>
            </w:r>
            <w:r w:rsidR="00C40770">
              <w:rPr>
                <w:noProof/>
                <w:webHidden/>
              </w:rPr>
              <w:t>5</w:t>
            </w:r>
            <w:r w:rsidR="00C40770">
              <w:rPr>
                <w:noProof/>
                <w:webHidden/>
              </w:rPr>
              <w:fldChar w:fldCharType="end"/>
            </w:r>
          </w:hyperlink>
        </w:p>
        <w:p w14:paraId="20AD62FE" w14:textId="2ACF66FD" w:rsidR="00C40770" w:rsidRDefault="00346656">
          <w:pPr>
            <w:pStyle w:val="TOC1"/>
            <w:tabs>
              <w:tab w:val="left" w:pos="440"/>
            </w:tabs>
            <w:rPr>
              <w:rFonts w:cstheme="minorBidi"/>
              <w:noProof/>
            </w:rPr>
          </w:pPr>
          <w:hyperlink w:anchor="_Toc118799160" w:history="1">
            <w:r w:rsidR="00C40770" w:rsidRPr="009353B2">
              <w:rPr>
                <w:rStyle w:val="Hyperlink"/>
                <w:rFonts w:ascii="Arial" w:hAnsi="Arial" w:cs="Arial"/>
                <w:b/>
                <w:bCs/>
                <w:noProof/>
              </w:rPr>
              <w:t>8.</w:t>
            </w:r>
            <w:r w:rsidR="00C40770">
              <w:rPr>
                <w:rFonts w:cstheme="minorBidi"/>
                <w:noProof/>
              </w:rPr>
              <w:tab/>
            </w:r>
            <w:r w:rsidR="00C40770" w:rsidRPr="009353B2">
              <w:rPr>
                <w:rStyle w:val="Hyperlink"/>
                <w:rFonts w:ascii="Arial" w:hAnsi="Arial" w:cs="Arial"/>
                <w:b/>
                <w:bCs/>
                <w:noProof/>
                <w:shd w:val="clear" w:color="auto" w:fill="FFFFFF"/>
              </w:rPr>
              <w:t>Glossary</w:t>
            </w:r>
            <w:r w:rsidR="00C40770">
              <w:rPr>
                <w:noProof/>
                <w:webHidden/>
              </w:rPr>
              <w:tab/>
            </w:r>
            <w:r w:rsidR="00C40770">
              <w:rPr>
                <w:noProof/>
                <w:webHidden/>
              </w:rPr>
              <w:fldChar w:fldCharType="begin"/>
            </w:r>
            <w:r w:rsidR="00C40770">
              <w:rPr>
                <w:noProof/>
                <w:webHidden/>
              </w:rPr>
              <w:instrText xml:space="preserve"> PAGEREF _Toc118799160 \h </w:instrText>
            </w:r>
            <w:r w:rsidR="00C40770">
              <w:rPr>
                <w:noProof/>
                <w:webHidden/>
              </w:rPr>
            </w:r>
            <w:r w:rsidR="00C40770">
              <w:rPr>
                <w:noProof/>
                <w:webHidden/>
              </w:rPr>
              <w:fldChar w:fldCharType="separate"/>
            </w:r>
            <w:r w:rsidR="00C40770">
              <w:rPr>
                <w:noProof/>
                <w:webHidden/>
              </w:rPr>
              <w:t>6</w:t>
            </w:r>
            <w:r w:rsidR="00C40770">
              <w:rPr>
                <w:noProof/>
                <w:webHidden/>
              </w:rPr>
              <w:fldChar w:fldCharType="end"/>
            </w:r>
          </w:hyperlink>
        </w:p>
        <w:p w14:paraId="0F3DB85A" w14:textId="36BB5F19" w:rsidR="00950FD6" w:rsidRDefault="00950FD6" w:rsidP="00950FD6">
          <w:r w:rsidRPr="00D65C21">
            <w:rPr>
              <w:rFonts w:ascii="Arial" w:hAnsi="Arial" w:cs="Arial"/>
              <w:b/>
              <w:bCs/>
              <w:noProof/>
            </w:rPr>
            <w:fldChar w:fldCharType="end"/>
          </w:r>
        </w:p>
      </w:sdtContent>
    </w:sdt>
    <w:p w14:paraId="4DD61043" w14:textId="77777777" w:rsidR="00950FD6" w:rsidRPr="00C77931" w:rsidRDefault="00950FD6" w:rsidP="00950FD6">
      <w:pPr>
        <w:pStyle w:val="Heading1"/>
        <w:rPr>
          <w:rFonts w:ascii="Arial" w:hAnsi="Arial" w:cs="Arial"/>
          <w:sz w:val="24"/>
          <w:szCs w:val="24"/>
        </w:rPr>
      </w:pPr>
    </w:p>
    <w:p w14:paraId="283AC3B1" w14:textId="77777777" w:rsidR="00950FD6" w:rsidRPr="00C77931" w:rsidRDefault="00950FD6" w:rsidP="00950FD6">
      <w:pPr>
        <w:rPr>
          <w:rFonts w:ascii="Arial" w:hAnsi="Arial" w:cs="Arial"/>
          <w:sz w:val="24"/>
          <w:szCs w:val="24"/>
        </w:rPr>
      </w:pPr>
    </w:p>
    <w:p w14:paraId="71721F9C" w14:textId="77777777" w:rsidR="00950FD6" w:rsidRPr="00C77931" w:rsidRDefault="00950FD6" w:rsidP="00950FD6">
      <w:pPr>
        <w:pStyle w:val="RevHty"/>
        <w:rPr>
          <w:rFonts w:ascii="Arial" w:hAnsi="Arial"/>
        </w:rPr>
      </w:pPr>
      <w:r w:rsidRPr="00C77931">
        <w:rPr>
          <w:rFonts w:ascii="Arial" w:hAnsi="Arial"/>
        </w:rPr>
        <w:t xml:space="preserve">Revision History: </w:t>
      </w:r>
    </w:p>
    <w:p w14:paraId="42339A5C" w14:textId="77777777" w:rsidR="00950FD6" w:rsidRPr="00C77931" w:rsidRDefault="00950FD6" w:rsidP="00950FD6">
      <w:pPr>
        <w:pStyle w:val="RevHty"/>
        <w:rPr>
          <w:rFonts w:ascii="Arial" w:hAnsi="Arial"/>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98"/>
        <w:gridCol w:w="1836"/>
        <w:gridCol w:w="1712"/>
        <w:gridCol w:w="4064"/>
      </w:tblGrid>
      <w:tr w:rsidR="00950FD6" w:rsidRPr="00C77931" w14:paraId="6B07FA42" w14:textId="77777777" w:rsidTr="003F211E">
        <w:trPr>
          <w:tblHeader/>
        </w:trPr>
        <w:tc>
          <w:tcPr>
            <w:tcW w:w="776" w:type="pct"/>
            <w:shd w:val="clear" w:color="auto" w:fill="D5DCE4"/>
          </w:tcPr>
          <w:p w14:paraId="50B58A78" w14:textId="77777777" w:rsidR="00950FD6" w:rsidRPr="00C77931" w:rsidRDefault="00950FD6" w:rsidP="003F211E">
            <w:pPr>
              <w:pStyle w:val="BlockText"/>
              <w:keepNext/>
              <w:keepLines/>
              <w:jc w:val="center"/>
              <w:rPr>
                <w:rFonts w:ascii="Arial" w:hAnsi="Arial" w:cs="Arial"/>
                <w:sz w:val="22"/>
                <w:szCs w:val="22"/>
              </w:rPr>
            </w:pPr>
            <w:r w:rsidRPr="00C77931">
              <w:rPr>
                <w:rFonts w:ascii="Arial" w:hAnsi="Arial" w:cs="Arial"/>
                <w:sz w:val="22"/>
                <w:szCs w:val="22"/>
              </w:rPr>
              <w:t>Version No</w:t>
            </w:r>
          </w:p>
        </w:tc>
        <w:tc>
          <w:tcPr>
            <w:tcW w:w="1019" w:type="pct"/>
            <w:shd w:val="clear" w:color="auto" w:fill="D5DCE4"/>
          </w:tcPr>
          <w:p w14:paraId="5F8E0FA2"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Date</w:t>
            </w:r>
          </w:p>
        </w:tc>
        <w:tc>
          <w:tcPr>
            <w:tcW w:w="950" w:type="pct"/>
            <w:shd w:val="clear" w:color="auto" w:fill="D5DCE4"/>
          </w:tcPr>
          <w:p w14:paraId="67FAA539"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Prepared by / Modified by</w:t>
            </w:r>
          </w:p>
        </w:tc>
        <w:tc>
          <w:tcPr>
            <w:tcW w:w="2255" w:type="pct"/>
            <w:shd w:val="clear" w:color="auto" w:fill="D5DCE4"/>
          </w:tcPr>
          <w:p w14:paraId="15A160B7" w14:textId="77777777" w:rsidR="00950FD6" w:rsidRPr="00C77931" w:rsidRDefault="00950FD6" w:rsidP="003F211E">
            <w:pPr>
              <w:pStyle w:val="BlockText"/>
              <w:jc w:val="center"/>
              <w:rPr>
                <w:rFonts w:ascii="Arial" w:hAnsi="Arial" w:cs="Arial"/>
                <w:sz w:val="22"/>
                <w:szCs w:val="22"/>
              </w:rPr>
            </w:pPr>
            <w:r w:rsidRPr="00C77931">
              <w:rPr>
                <w:rFonts w:ascii="Arial" w:hAnsi="Arial" w:cs="Arial"/>
                <w:sz w:val="22"/>
                <w:szCs w:val="22"/>
              </w:rPr>
              <w:t>Significant Changes</w:t>
            </w:r>
          </w:p>
        </w:tc>
      </w:tr>
      <w:tr w:rsidR="00950FD6" w:rsidRPr="00C77931" w14:paraId="097E9A57" w14:textId="77777777" w:rsidTr="003F211E">
        <w:tc>
          <w:tcPr>
            <w:tcW w:w="776" w:type="pct"/>
          </w:tcPr>
          <w:p w14:paraId="2C18B582" w14:textId="77777777" w:rsidR="00950FD6" w:rsidRPr="00C77931" w:rsidRDefault="00950FD6" w:rsidP="003F211E">
            <w:pPr>
              <w:pStyle w:val="BodyText"/>
              <w:rPr>
                <w:rFonts w:ascii="Arial" w:hAnsi="Arial" w:cs="Arial"/>
              </w:rPr>
            </w:pPr>
            <w:r w:rsidRPr="00C77931">
              <w:rPr>
                <w:rFonts w:ascii="Arial" w:hAnsi="Arial" w:cs="Arial"/>
              </w:rPr>
              <w:t>V0.1</w:t>
            </w:r>
          </w:p>
        </w:tc>
        <w:tc>
          <w:tcPr>
            <w:tcW w:w="1019" w:type="pct"/>
          </w:tcPr>
          <w:p w14:paraId="4AF7F5B2" w14:textId="18F896B6" w:rsidR="00950FD6" w:rsidRPr="00C77931" w:rsidRDefault="00950FD6" w:rsidP="003F211E">
            <w:pPr>
              <w:pStyle w:val="BodyText"/>
              <w:rPr>
                <w:rFonts w:ascii="Arial" w:hAnsi="Arial" w:cs="Arial"/>
              </w:rPr>
            </w:pPr>
            <w:r w:rsidRPr="00C77931">
              <w:rPr>
                <w:rFonts w:ascii="Arial" w:hAnsi="Arial" w:cs="Arial"/>
              </w:rPr>
              <w:t>7-</w:t>
            </w:r>
            <w:r>
              <w:rPr>
                <w:rFonts w:ascii="Arial" w:hAnsi="Arial" w:cs="Arial"/>
              </w:rPr>
              <w:t>11</w:t>
            </w:r>
            <w:r w:rsidRPr="00C77931">
              <w:rPr>
                <w:rFonts w:ascii="Arial" w:hAnsi="Arial" w:cs="Arial"/>
              </w:rPr>
              <w:t>-2022</w:t>
            </w:r>
          </w:p>
        </w:tc>
        <w:tc>
          <w:tcPr>
            <w:tcW w:w="950" w:type="pct"/>
          </w:tcPr>
          <w:p w14:paraId="259993B8" w14:textId="77777777" w:rsidR="00950FD6" w:rsidRPr="00C77931" w:rsidRDefault="00950FD6" w:rsidP="003F211E">
            <w:pPr>
              <w:pStyle w:val="BodyText"/>
              <w:rPr>
                <w:rFonts w:ascii="Arial" w:hAnsi="Arial" w:cs="Arial"/>
              </w:rPr>
            </w:pPr>
            <w:r>
              <w:rPr>
                <w:rFonts w:ascii="Arial" w:hAnsi="Arial" w:cs="Arial"/>
              </w:rPr>
              <w:t>Ms.</w:t>
            </w:r>
            <w:r w:rsidRPr="00C77931">
              <w:rPr>
                <w:rFonts w:ascii="Arial" w:hAnsi="Arial" w:cs="Arial"/>
              </w:rPr>
              <w:t xml:space="preserve"> Priyanka Yadav</w:t>
            </w:r>
          </w:p>
        </w:tc>
        <w:tc>
          <w:tcPr>
            <w:tcW w:w="2255" w:type="pct"/>
          </w:tcPr>
          <w:p w14:paraId="0FC4BC75" w14:textId="77777777" w:rsidR="00950FD6" w:rsidRPr="00C77931" w:rsidRDefault="00950FD6" w:rsidP="003F211E">
            <w:pPr>
              <w:pStyle w:val="BodyText"/>
              <w:rPr>
                <w:rFonts w:ascii="Arial" w:hAnsi="Arial" w:cs="Arial"/>
              </w:rPr>
            </w:pPr>
            <w:r w:rsidRPr="00C77931">
              <w:rPr>
                <w:rFonts w:ascii="Arial" w:hAnsi="Arial" w:cs="Arial"/>
              </w:rPr>
              <w:t>Initial Draft</w:t>
            </w:r>
          </w:p>
        </w:tc>
      </w:tr>
      <w:tr w:rsidR="00950FD6" w:rsidRPr="00C77931" w14:paraId="0AC8804B" w14:textId="77777777" w:rsidTr="003F211E">
        <w:tc>
          <w:tcPr>
            <w:tcW w:w="776" w:type="pct"/>
          </w:tcPr>
          <w:p w14:paraId="5BED2599" w14:textId="77777777" w:rsidR="00950FD6" w:rsidRPr="00C77931" w:rsidRDefault="00950FD6" w:rsidP="003F211E">
            <w:pPr>
              <w:pStyle w:val="BodyText"/>
              <w:rPr>
                <w:rFonts w:ascii="Arial" w:hAnsi="Arial" w:cs="Arial"/>
              </w:rPr>
            </w:pPr>
          </w:p>
        </w:tc>
        <w:tc>
          <w:tcPr>
            <w:tcW w:w="1019" w:type="pct"/>
          </w:tcPr>
          <w:p w14:paraId="33C84828" w14:textId="77777777" w:rsidR="00950FD6" w:rsidRPr="00C77931" w:rsidRDefault="00950FD6" w:rsidP="003F211E">
            <w:pPr>
              <w:pStyle w:val="BodyText"/>
              <w:rPr>
                <w:rFonts w:ascii="Arial" w:hAnsi="Arial" w:cs="Arial"/>
              </w:rPr>
            </w:pPr>
          </w:p>
        </w:tc>
        <w:tc>
          <w:tcPr>
            <w:tcW w:w="950" w:type="pct"/>
          </w:tcPr>
          <w:p w14:paraId="2584FDC0" w14:textId="77777777" w:rsidR="00950FD6" w:rsidRPr="00C77931" w:rsidRDefault="00950FD6" w:rsidP="003F211E">
            <w:pPr>
              <w:pStyle w:val="BodyText"/>
              <w:rPr>
                <w:rFonts w:ascii="Arial" w:hAnsi="Arial" w:cs="Arial"/>
              </w:rPr>
            </w:pPr>
          </w:p>
        </w:tc>
        <w:tc>
          <w:tcPr>
            <w:tcW w:w="2255" w:type="pct"/>
          </w:tcPr>
          <w:p w14:paraId="7A0772B5" w14:textId="77777777" w:rsidR="00950FD6" w:rsidRPr="00C77931" w:rsidRDefault="00950FD6" w:rsidP="003F211E">
            <w:pPr>
              <w:pStyle w:val="BodyText"/>
              <w:rPr>
                <w:rFonts w:ascii="Arial" w:hAnsi="Arial" w:cs="Arial"/>
              </w:rPr>
            </w:pPr>
          </w:p>
        </w:tc>
      </w:tr>
      <w:tr w:rsidR="00950FD6" w:rsidRPr="00C77931" w14:paraId="29939C22" w14:textId="77777777" w:rsidTr="003F211E">
        <w:tc>
          <w:tcPr>
            <w:tcW w:w="776" w:type="pct"/>
          </w:tcPr>
          <w:p w14:paraId="48EE7E82" w14:textId="77777777" w:rsidR="00950FD6" w:rsidRPr="00C77931" w:rsidRDefault="00950FD6" w:rsidP="003F211E">
            <w:pPr>
              <w:pStyle w:val="BodyText"/>
              <w:rPr>
                <w:rFonts w:ascii="Arial" w:hAnsi="Arial" w:cs="Arial"/>
              </w:rPr>
            </w:pPr>
          </w:p>
        </w:tc>
        <w:tc>
          <w:tcPr>
            <w:tcW w:w="1019" w:type="pct"/>
          </w:tcPr>
          <w:p w14:paraId="00782316" w14:textId="77777777" w:rsidR="00950FD6" w:rsidRPr="00C77931" w:rsidRDefault="00950FD6" w:rsidP="003F211E">
            <w:pPr>
              <w:pStyle w:val="BodyText"/>
              <w:rPr>
                <w:rFonts w:ascii="Arial" w:hAnsi="Arial" w:cs="Arial"/>
              </w:rPr>
            </w:pPr>
          </w:p>
        </w:tc>
        <w:tc>
          <w:tcPr>
            <w:tcW w:w="950" w:type="pct"/>
          </w:tcPr>
          <w:p w14:paraId="1BE6BF03" w14:textId="77777777" w:rsidR="00950FD6" w:rsidRPr="00C77931" w:rsidRDefault="00950FD6" w:rsidP="003F211E">
            <w:pPr>
              <w:pStyle w:val="BodyText"/>
              <w:rPr>
                <w:rFonts w:ascii="Arial" w:hAnsi="Arial" w:cs="Arial"/>
              </w:rPr>
            </w:pPr>
          </w:p>
        </w:tc>
        <w:tc>
          <w:tcPr>
            <w:tcW w:w="2255" w:type="pct"/>
          </w:tcPr>
          <w:p w14:paraId="7E3A9C85" w14:textId="77777777" w:rsidR="00950FD6" w:rsidRPr="00C77931" w:rsidRDefault="00950FD6" w:rsidP="003F211E">
            <w:pPr>
              <w:pStyle w:val="BodyText"/>
              <w:rPr>
                <w:rFonts w:ascii="Arial" w:hAnsi="Arial" w:cs="Arial"/>
              </w:rPr>
            </w:pPr>
          </w:p>
        </w:tc>
      </w:tr>
    </w:tbl>
    <w:p w14:paraId="1ED97F53" w14:textId="77777777" w:rsidR="00950FD6" w:rsidRPr="00C77931" w:rsidRDefault="00950FD6" w:rsidP="00950FD6">
      <w:pPr>
        <w:rPr>
          <w:rFonts w:ascii="Arial" w:hAnsi="Arial" w:cs="Arial"/>
          <w:sz w:val="24"/>
          <w:szCs w:val="24"/>
        </w:rPr>
      </w:pPr>
    </w:p>
    <w:p w14:paraId="18F644C2" w14:textId="77777777" w:rsidR="00950FD6" w:rsidRPr="00C77931" w:rsidRDefault="00950FD6" w:rsidP="00950FD6">
      <w:pPr>
        <w:rPr>
          <w:rFonts w:ascii="Arial" w:hAnsi="Arial" w:cs="Arial"/>
          <w:sz w:val="24"/>
          <w:szCs w:val="24"/>
        </w:rPr>
      </w:pPr>
    </w:p>
    <w:p w14:paraId="3AB88365" w14:textId="77777777" w:rsidR="00950FD6" w:rsidRPr="00C77931" w:rsidRDefault="00950FD6" w:rsidP="00950FD6">
      <w:pPr>
        <w:rPr>
          <w:rFonts w:ascii="Arial" w:hAnsi="Arial" w:cs="Arial"/>
          <w:sz w:val="24"/>
          <w:szCs w:val="24"/>
        </w:rPr>
      </w:pPr>
    </w:p>
    <w:p w14:paraId="53958704" w14:textId="77777777" w:rsidR="00950FD6" w:rsidRPr="00C77931" w:rsidRDefault="00950FD6" w:rsidP="00950FD6">
      <w:pPr>
        <w:rPr>
          <w:rFonts w:ascii="Arial" w:hAnsi="Arial" w:cs="Arial"/>
          <w:sz w:val="24"/>
          <w:szCs w:val="24"/>
        </w:rPr>
      </w:pPr>
    </w:p>
    <w:p w14:paraId="2A698FAD" w14:textId="77777777" w:rsidR="00950FD6" w:rsidRPr="00C77931" w:rsidRDefault="00950FD6" w:rsidP="00950FD6">
      <w:pPr>
        <w:rPr>
          <w:rFonts w:ascii="Arial" w:hAnsi="Arial" w:cs="Arial"/>
          <w:sz w:val="24"/>
          <w:szCs w:val="24"/>
        </w:rPr>
      </w:pPr>
    </w:p>
    <w:p w14:paraId="2EB9B6EA" w14:textId="77777777" w:rsidR="00950FD6" w:rsidRPr="00C77931" w:rsidRDefault="00950FD6" w:rsidP="00950FD6">
      <w:pPr>
        <w:pStyle w:val="Heading1"/>
        <w:rPr>
          <w:rFonts w:ascii="Arial" w:hAnsi="Arial" w:cs="Arial"/>
          <w:sz w:val="24"/>
          <w:szCs w:val="24"/>
        </w:rPr>
      </w:pPr>
    </w:p>
    <w:p w14:paraId="25AB0B65" w14:textId="77777777" w:rsidR="00950FD6" w:rsidRPr="00C77931" w:rsidRDefault="00950FD6" w:rsidP="00950FD6">
      <w:pPr>
        <w:rPr>
          <w:rFonts w:ascii="Arial" w:hAnsi="Arial" w:cs="Arial"/>
          <w:sz w:val="24"/>
          <w:szCs w:val="24"/>
        </w:rPr>
      </w:pPr>
    </w:p>
    <w:p w14:paraId="2DE0FA1C" w14:textId="77777777" w:rsidR="00950FD6" w:rsidRPr="00896FB3"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0" w:name="_Toc109116410"/>
      <w:bookmarkStart w:id="1" w:name="_Toc118799147"/>
      <w:r>
        <w:rPr>
          <w:rFonts w:ascii="Arial" w:hAnsi="Arial" w:cs="Arial"/>
          <w:b/>
          <w:bCs/>
          <w:sz w:val="28"/>
          <w:szCs w:val="28"/>
          <w:shd w:val="clear" w:color="auto" w:fill="FFFFFF"/>
        </w:rPr>
        <w:lastRenderedPageBreak/>
        <w:t>Introduction</w:t>
      </w:r>
      <w:bookmarkEnd w:id="0"/>
      <w:bookmarkEnd w:id="1"/>
    </w:p>
    <w:p w14:paraId="2AE7C489" w14:textId="77777777" w:rsidR="00950FD6" w:rsidRPr="00C77931" w:rsidRDefault="00950FD6" w:rsidP="00950FD6">
      <w:pPr>
        <w:rPr>
          <w:rFonts w:ascii="Arial" w:hAnsi="Arial" w:cs="Arial"/>
        </w:rPr>
      </w:pPr>
    </w:p>
    <w:p w14:paraId="173EC14C" w14:textId="7D9210E0" w:rsidR="00950FD6" w:rsidRPr="00950FD6" w:rsidRDefault="00950FD6" w:rsidP="00950FD6">
      <w:pPr>
        <w:numPr>
          <w:ilvl w:val="0"/>
          <w:numId w:val="16"/>
        </w:numPr>
        <w:rPr>
          <w:rFonts w:ascii="Arial" w:hAnsi="Arial" w:cs="Arial"/>
          <w:lang w:val="en-US"/>
        </w:rPr>
      </w:pPr>
      <w:r w:rsidRPr="00C77931">
        <w:rPr>
          <w:rFonts w:ascii="Arial" w:hAnsi="Arial" w:cs="Arial"/>
          <w:lang w:val="en-US"/>
        </w:rPr>
        <w:t xml:space="preserve">The </w:t>
      </w:r>
      <w:r>
        <w:rPr>
          <w:rFonts w:ascii="Arial" w:hAnsi="Arial" w:cs="Arial"/>
          <w:lang w:val="en-US"/>
        </w:rPr>
        <w:t>“</w:t>
      </w:r>
      <w:r w:rsidRPr="00950FD6">
        <w:rPr>
          <w:rFonts w:ascii="Arial" w:hAnsi="Arial" w:cs="Arial"/>
          <w:lang w:val="en-US"/>
        </w:rPr>
        <w:t>Mold Remote Condition Monitoring System</w:t>
      </w:r>
      <w:r>
        <w:rPr>
          <w:rFonts w:ascii="Arial" w:hAnsi="Arial" w:cs="Arial"/>
          <w:lang w:val="en-US"/>
        </w:rPr>
        <w:t>”</w:t>
      </w:r>
      <w:r w:rsidRPr="00C77931">
        <w:rPr>
          <w:rFonts w:ascii="Arial" w:hAnsi="Arial" w:cs="Arial"/>
          <w:lang w:val="en-US"/>
        </w:rPr>
        <w:t xml:space="preserve"> </w:t>
      </w:r>
      <w:r w:rsidRPr="00950FD6">
        <w:rPr>
          <w:rFonts w:ascii="Arial" w:hAnsi="Arial" w:cs="Arial"/>
          <w:lang w:val="en-GB"/>
        </w:rPr>
        <w:t>is an engineered system, build specifically to fulfil the need of remote condition monitoring of the </w:t>
      </w:r>
      <w:proofErr w:type="spellStart"/>
      <w:proofErr w:type="gramStart"/>
      <w:r w:rsidRPr="00950FD6">
        <w:rPr>
          <w:rFonts w:ascii="Arial" w:hAnsi="Arial" w:cs="Arial"/>
          <w:lang w:val="en-GB"/>
        </w:rPr>
        <w:t>Mold</w:t>
      </w:r>
      <w:ins w:id="2" w:author="Priyanka Y" w:date="2022-11-10T10:18:00Z">
        <w:r w:rsidR="00977CCB">
          <w:rPr>
            <w:rFonts w:ascii="Arial" w:hAnsi="Arial" w:cs="Arial"/>
            <w:lang w:val="en-GB"/>
          </w:rPr>
          <w:t>ing</w:t>
        </w:r>
        <w:proofErr w:type="spellEnd"/>
        <w:r w:rsidR="00977CCB">
          <w:rPr>
            <w:rFonts w:ascii="Arial" w:hAnsi="Arial" w:cs="Arial"/>
            <w:lang w:val="en-GB"/>
          </w:rPr>
          <w:t xml:space="preserve">  machine</w:t>
        </w:r>
      </w:ins>
      <w:proofErr w:type="gramEnd"/>
      <w:r w:rsidRPr="00950FD6">
        <w:rPr>
          <w:rFonts w:ascii="Arial" w:hAnsi="Arial" w:cs="Arial"/>
          <w:lang w:val="en-GB"/>
        </w:rPr>
        <w:t xml:space="preserve"> </w:t>
      </w:r>
      <w:del w:id="3" w:author="Priyanka Y" w:date="2022-11-10T10:18:00Z">
        <w:r w:rsidRPr="00950FD6" w:rsidDel="00977CCB">
          <w:rPr>
            <w:rFonts w:ascii="Arial" w:hAnsi="Arial" w:cs="Arial"/>
            <w:lang w:val="en-GB"/>
          </w:rPr>
          <w:delText>at industry</w:delText>
        </w:r>
      </w:del>
      <w:r w:rsidRPr="00950FD6">
        <w:rPr>
          <w:rFonts w:ascii="Arial" w:hAnsi="Arial" w:cs="Arial"/>
          <w:lang w:val="en-GB"/>
        </w:rPr>
        <w:t>.</w:t>
      </w:r>
    </w:p>
    <w:p w14:paraId="5D8A3AFA" w14:textId="77777777" w:rsidR="00950FD6" w:rsidRPr="00950FD6" w:rsidRDefault="00950FD6" w:rsidP="00950FD6">
      <w:pPr>
        <w:numPr>
          <w:ilvl w:val="0"/>
          <w:numId w:val="16"/>
        </w:numPr>
        <w:rPr>
          <w:rFonts w:ascii="Arial" w:hAnsi="Arial" w:cs="Arial"/>
          <w:lang w:val="en-US"/>
        </w:rPr>
      </w:pPr>
      <w:r w:rsidRPr="00950FD6">
        <w:rPr>
          <w:rFonts w:ascii="Arial" w:hAnsi="Arial" w:cs="Arial"/>
          <w:lang w:val="en-GB"/>
        </w:rPr>
        <w:t>It is based on highly reliable industrial grade PLC (WAGO 750-8212) and AWS IoT.</w:t>
      </w:r>
    </w:p>
    <w:p w14:paraId="1B0575C5" w14:textId="77777777" w:rsidR="00950FD6" w:rsidRPr="00950FD6" w:rsidRDefault="00950FD6" w:rsidP="00950FD6">
      <w:pPr>
        <w:numPr>
          <w:ilvl w:val="0"/>
          <w:numId w:val="16"/>
        </w:numPr>
        <w:rPr>
          <w:rFonts w:ascii="Arial" w:hAnsi="Arial" w:cs="Arial"/>
          <w:lang w:val="en-US"/>
        </w:rPr>
      </w:pPr>
      <w:r w:rsidRPr="00950FD6">
        <w:rPr>
          <w:rFonts w:ascii="Arial" w:hAnsi="Arial" w:cs="Arial"/>
          <w:lang w:val="en-GB"/>
        </w:rPr>
        <w:t xml:space="preserve">It is the </w:t>
      </w:r>
      <w:proofErr w:type="spellStart"/>
      <w:r w:rsidRPr="00950FD6">
        <w:rPr>
          <w:rFonts w:ascii="Arial" w:hAnsi="Arial" w:cs="Arial"/>
          <w:lang w:val="en-GB"/>
        </w:rPr>
        <w:t>ProStream</w:t>
      </w:r>
      <w:proofErr w:type="spellEnd"/>
      <w:r w:rsidRPr="00950FD6">
        <w:rPr>
          <w:rFonts w:ascii="Arial" w:hAnsi="Arial" w:cs="Arial"/>
          <w:lang w:val="en-GB"/>
        </w:rPr>
        <w:t xml:space="preserve"> and </w:t>
      </w:r>
      <w:proofErr w:type="spellStart"/>
      <w:r w:rsidRPr="00950FD6">
        <w:rPr>
          <w:rFonts w:ascii="Arial" w:hAnsi="Arial" w:cs="Arial"/>
          <w:lang w:val="en-GB"/>
        </w:rPr>
        <w:t>EdgeIQ</w:t>
      </w:r>
      <w:proofErr w:type="spellEnd"/>
      <w:r w:rsidRPr="00950FD6">
        <w:rPr>
          <w:rFonts w:ascii="Arial" w:hAnsi="Arial" w:cs="Arial"/>
          <w:lang w:val="en-GB"/>
        </w:rPr>
        <w:t xml:space="preserve"> implementation for the </w:t>
      </w:r>
      <w:proofErr w:type="spellStart"/>
      <w:r w:rsidRPr="00950FD6">
        <w:rPr>
          <w:rFonts w:ascii="Arial" w:hAnsi="Arial" w:cs="Arial"/>
          <w:lang w:val="en-GB"/>
        </w:rPr>
        <w:t>Mold</w:t>
      </w:r>
      <w:proofErr w:type="spellEnd"/>
      <w:r w:rsidRPr="00950FD6">
        <w:rPr>
          <w:rFonts w:ascii="Arial" w:hAnsi="Arial" w:cs="Arial"/>
          <w:lang w:val="en-GB"/>
        </w:rPr>
        <w:t xml:space="preserve"> remote management.</w:t>
      </w:r>
    </w:p>
    <w:p w14:paraId="3B83BE17" w14:textId="3FD65790" w:rsidR="00950FD6" w:rsidRPr="00950FD6" w:rsidDel="00977CCB" w:rsidRDefault="00950FD6" w:rsidP="00950FD6">
      <w:pPr>
        <w:numPr>
          <w:ilvl w:val="0"/>
          <w:numId w:val="16"/>
        </w:numPr>
        <w:rPr>
          <w:del w:id="4" w:author="Priyanka Y" w:date="2022-11-10T10:16:00Z"/>
          <w:rFonts w:ascii="Arial" w:hAnsi="Arial" w:cs="Arial"/>
          <w:lang w:val="en-US"/>
        </w:rPr>
      </w:pPr>
      <w:del w:id="5" w:author="Priyanka Y" w:date="2022-11-10T10:16:00Z">
        <w:r w:rsidRPr="00950FD6" w:rsidDel="00977CCB">
          <w:rPr>
            <w:rFonts w:ascii="Arial" w:hAnsi="Arial" w:cs="Arial"/>
            <w:lang w:val="en-GB"/>
          </w:rPr>
          <w:delText xml:space="preserve">It forms the </w:delText>
        </w:r>
        <w:commentRangeStart w:id="6"/>
        <w:r w:rsidRPr="00950FD6" w:rsidDel="00977CCB">
          <w:rPr>
            <w:rFonts w:ascii="Arial" w:hAnsi="Arial" w:cs="Arial"/>
            <w:lang w:val="en-GB"/>
          </w:rPr>
          <w:delText xml:space="preserve">core platform around with Mold-IQ tech will be build that will apply ML </w:delText>
        </w:r>
        <w:commentRangeEnd w:id="6"/>
        <w:r w:rsidR="00891530" w:rsidDel="00977CCB">
          <w:rPr>
            <w:rStyle w:val="CommentReference"/>
          </w:rPr>
          <w:commentReference w:id="6"/>
        </w:r>
        <w:r w:rsidRPr="00950FD6" w:rsidDel="00977CCB">
          <w:rPr>
            <w:rFonts w:ascii="Arial" w:hAnsi="Arial" w:cs="Arial"/>
            <w:lang w:val="en-GB"/>
          </w:rPr>
          <w:delText xml:space="preserve">and Data </w:delText>
        </w:r>
        <w:r w:rsidR="00D6077F" w:rsidDel="00977CCB">
          <w:rPr>
            <w:rFonts w:ascii="Arial" w:hAnsi="Arial" w:cs="Arial"/>
            <w:lang w:val="en-GB"/>
          </w:rPr>
          <w:delText>science</w:delText>
        </w:r>
        <w:r w:rsidRPr="00950FD6" w:rsidDel="00977CCB">
          <w:rPr>
            <w:rFonts w:ascii="Arial" w:hAnsi="Arial" w:cs="Arial"/>
            <w:lang w:val="en-GB"/>
          </w:rPr>
          <w:delText xml:space="preserve"> to build Mold performance, failure, and usability insights in future.</w:delText>
        </w:r>
      </w:del>
    </w:p>
    <w:p w14:paraId="186B96BC" w14:textId="482042AF" w:rsidR="00950FD6" w:rsidRPr="00C77931" w:rsidRDefault="00950FD6" w:rsidP="00950FD6">
      <w:pPr>
        <w:ind w:left="360"/>
        <w:rPr>
          <w:rFonts w:ascii="Arial" w:hAnsi="Arial" w:cs="Arial"/>
          <w:lang w:val="en-US"/>
        </w:rPr>
      </w:pPr>
    </w:p>
    <w:p w14:paraId="3826A6CC" w14:textId="77777777" w:rsidR="00950FD6" w:rsidRPr="00896FB3"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7" w:name="_Toc109116411"/>
      <w:bookmarkStart w:id="8" w:name="_Toc118799148"/>
      <w:r w:rsidRPr="00896FB3">
        <w:rPr>
          <w:rFonts w:ascii="Arial" w:hAnsi="Arial" w:cs="Arial"/>
          <w:b/>
          <w:bCs/>
          <w:sz w:val="28"/>
          <w:szCs w:val="28"/>
          <w:shd w:val="clear" w:color="auto" w:fill="FFFFFF"/>
        </w:rPr>
        <w:t>PURPOSE</w:t>
      </w:r>
      <w:bookmarkEnd w:id="7"/>
      <w:bookmarkEnd w:id="8"/>
    </w:p>
    <w:p w14:paraId="3DD9B90D" w14:textId="77777777" w:rsidR="00950FD6" w:rsidRPr="00C77931" w:rsidRDefault="00950FD6" w:rsidP="00950FD6">
      <w:pPr>
        <w:rPr>
          <w:rFonts w:ascii="Arial" w:hAnsi="Arial" w:cs="Arial"/>
        </w:rPr>
      </w:pPr>
    </w:p>
    <w:p w14:paraId="649CF280" w14:textId="28736D18" w:rsidR="00950FD6" w:rsidRPr="00C77931"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 xml:space="preserve">The purpose of this document is to plan for testing a project named </w:t>
      </w:r>
      <w:r w:rsidRPr="00C77931">
        <w:rPr>
          <w:rFonts w:ascii="Arial" w:eastAsia="Times New Roman" w:hAnsi="Arial" w:cs="Arial"/>
          <w:b/>
          <w:bCs/>
          <w:color w:val="000000"/>
        </w:rPr>
        <w:t>“</w:t>
      </w:r>
      <w:r>
        <w:rPr>
          <w:rFonts w:ascii="Arial" w:hAnsi="Arial" w:cs="Arial"/>
          <w:lang w:val="en-US"/>
        </w:rPr>
        <w:t>“</w:t>
      </w:r>
      <w:r w:rsidRPr="00950FD6">
        <w:rPr>
          <w:rFonts w:ascii="Arial" w:hAnsi="Arial" w:cs="Arial"/>
          <w:lang w:val="en-US"/>
        </w:rPr>
        <w:t>Mold Remote Condition Monitoring Syste</w:t>
      </w:r>
      <w:r>
        <w:rPr>
          <w:rFonts w:ascii="Arial" w:hAnsi="Arial" w:cs="Arial"/>
          <w:lang w:val="en-US"/>
        </w:rPr>
        <w:t>m</w:t>
      </w:r>
      <w:r w:rsidRPr="00C77931">
        <w:rPr>
          <w:rFonts w:ascii="Arial" w:eastAsia="Times New Roman" w:hAnsi="Arial" w:cs="Arial"/>
          <w:b/>
          <w:bCs/>
          <w:color w:val="000000"/>
        </w:rPr>
        <w:t>”</w:t>
      </w:r>
      <w:r w:rsidRPr="00C77931">
        <w:rPr>
          <w:rFonts w:ascii="Arial" w:eastAsia="Times New Roman" w:hAnsi="Arial" w:cs="Arial"/>
          <w:color w:val="000000"/>
        </w:rPr>
        <w:t>. The testing activities involved in this project are test case creation, test case maintenance and test execution</w:t>
      </w:r>
      <w:r w:rsidRPr="00C77931">
        <w:rPr>
          <w:rFonts w:ascii="Arial" w:eastAsia="Times New Roman" w:hAnsi="Arial" w:cs="Arial"/>
          <w:color w:val="FF0000"/>
        </w:rPr>
        <w:t xml:space="preserve"> </w:t>
      </w:r>
      <w:r w:rsidRPr="00C77931">
        <w:rPr>
          <w:rFonts w:ascii="Arial" w:eastAsia="Times New Roman" w:hAnsi="Arial" w:cs="Arial"/>
          <w:color w:val="000000"/>
        </w:rPr>
        <w:t>of the created and maintained test case</w:t>
      </w:r>
      <w:r>
        <w:rPr>
          <w:rFonts w:ascii="Arial" w:eastAsia="Times New Roman" w:hAnsi="Arial" w:cs="Arial"/>
          <w:color w:val="000000"/>
        </w:rPr>
        <w:t>s</w:t>
      </w:r>
      <w:r w:rsidRPr="00C77931">
        <w:rPr>
          <w:rFonts w:ascii="Arial" w:eastAsia="Times New Roman" w:hAnsi="Arial" w:cs="Arial"/>
          <w:color w:val="000000"/>
        </w:rPr>
        <w:t>. It covers information about the tools to be used and the specific test scenarios that are to be performed. </w:t>
      </w:r>
    </w:p>
    <w:p w14:paraId="740FFCFA" w14:textId="6E74F039" w:rsidR="00950FD6" w:rsidRPr="00C77931"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This document should be updated whenever there is any change as per the requirements.</w:t>
      </w:r>
    </w:p>
    <w:p w14:paraId="2468F2EA" w14:textId="77777777" w:rsidR="00950FD6" w:rsidRDefault="00950FD6" w:rsidP="00950FD6">
      <w:pPr>
        <w:spacing w:line="240" w:lineRule="auto"/>
        <w:ind w:left="360"/>
        <w:jc w:val="both"/>
        <w:textAlignment w:val="baseline"/>
        <w:rPr>
          <w:rFonts w:ascii="Arial" w:eastAsia="Times New Roman" w:hAnsi="Arial" w:cs="Arial"/>
          <w:color w:val="000000"/>
        </w:rPr>
      </w:pPr>
      <w:r w:rsidRPr="00C77931">
        <w:rPr>
          <w:rFonts w:ascii="Arial" w:eastAsia="Times New Roman" w:hAnsi="Arial" w:cs="Arial"/>
          <w:color w:val="000000"/>
        </w:rPr>
        <w:t>This document sets the scope of verification testing, the overall strategy to be adopted, activities to be completed, general resources required, and methods and processes to be used to test the release.</w:t>
      </w:r>
      <w:r>
        <w:rPr>
          <w:rFonts w:ascii="Arial" w:eastAsia="Times New Roman" w:hAnsi="Arial" w:cs="Arial"/>
          <w:color w:val="000000"/>
        </w:rPr>
        <w:t xml:space="preserve">  </w:t>
      </w:r>
    </w:p>
    <w:p w14:paraId="35DA6C18" w14:textId="77777777" w:rsidR="00950FD6" w:rsidRPr="00C77931" w:rsidRDefault="00950FD6" w:rsidP="00950FD6">
      <w:pPr>
        <w:spacing w:line="240" w:lineRule="auto"/>
        <w:ind w:left="360"/>
        <w:jc w:val="both"/>
        <w:textAlignment w:val="baseline"/>
        <w:rPr>
          <w:rFonts w:ascii="Arial" w:eastAsia="Times New Roman" w:hAnsi="Arial" w:cs="Arial"/>
          <w:color w:val="000000"/>
        </w:rPr>
      </w:pPr>
    </w:p>
    <w:p w14:paraId="17719F20" w14:textId="0BA88976" w:rsidR="00950FD6"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9" w:name="_Toc109116412"/>
      <w:bookmarkStart w:id="10" w:name="_Toc118799149"/>
      <w:r w:rsidRPr="00C9326A">
        <w:rPr>
          <w:rFonts w:ascii="Arial" w:hAnsi="Arial" w:cs="Arial"/>
          <w:b/>
          <w:bCs/>
          <w:sz w:val="28"/>
          <w:szCs w:val="28"/>
          <w:shd w:val="clear" w:color="auto" w:fill="FFFFFF"/>
        </w:rPr>
        <w:t>Scope OF TESTING</w:t>
      </w:r>
      <w:bookmarkEnd w:id="9"/>
      <w:bookmarkEnd w:id="10"/>
    </w:p>
    <w:p w14:paraId="7043E52B" w14:textId="7C4FC1FD" w:rsidR="00FF308F" w:rsidRPr="00FF308F" w:rsidRDefault="00FF308F" w:rsidP="00FF308F">
      <w:pPr>
        <w:pStyle w:val="ListParagraph"/>
        <w:numPr>
          <w:ilvl w:val="0"/>
          <w:numId w:val="17"/>
        </w:numPr>
        <w:rPr>
          <w:rFonts w:ascii="Arial" w:eastAsia="Times New Roman" w:hAnsi="Arial" w:cs="Arial"/>
          <w:color w:val="000000"/>
        </w:rPr>
      </w:pPr>
      <w:r w:rsidRPr="00FF308F">
        <w:rPr>
          <w:rFonts w:ascii="Arial" w:eastAsia="Times New Roman" w:hAnsi="Arial" w:cs="Arial"/>
          <w:color w:val="000000"/>
        </w:rPr>
        <w:t xml:space="preserve">Provision a new </w:t>
      </w:r>
      <w:proofErr w:type="spellStart"/>
      <w:r w:rsidRPr="00FF308F">
        <w:rPr>
          <w:rFonts w:ascii="Arial" w:eastAsia="Times New Roman" w:hAnsi="Arial" w:cs="Arial"/>
          <w:color w:val="000000"/>
        </w:rPr>
        <w:t>Mold</w:t>
      </w:r>
      <w:proofErr w:type="spellEnd"/>
      <w:r w:rsidRPr="00FF308F">
        <w:rPr>
          <w:rFonts w:ascii="Arial" w:eastAsia="Times New Roman" w:hAnsi="Arial" w:cs="Arial"/>
          <w:color w:val="000000"/>
        </w:rPr>
        <w:t xml:space="preserve"> Management </w:t>
      </w:r>
      <w:commentRangeStart w:id="11"/>
      <w:commentRangeStart w:id="12"/>
      <w:r w:rsidRPr="00FF308F">
        <w:rPr>
          <w:rFonts w:ascii="Arial" w:eastAsia="Times New Roman" w:hAnsi="Arial" w:cs="Arial"/>
          <w:color w:val="000000"/>
        </w:rPr>
        <w:t>endpoint</w:t>
      </w:r>
      <w:commentRangeEnd w:id="11"/>
      <w:r w:rsidR="00891530">
        <w:rPr>
          <w:rStyle w:val="CommentReference"/>
        </w:rPr>
        <w:commentReference w:id="11"/>
      </w:r>
      <w:commentRangeEnd w:id="12"/>
      <w:r w:rsidR="00977CCB">
        <w:rPr>
          <w:rStyle w:val="CommentReference"/>
        </w:rPr>
        <w:commentReference w:id="12"/>
      </w:r>
      <w:r w:rsidRPr="00FF308F">
        <w:rPr>
          <w:rFonts w:ascii="Arial" w:eastAsia="Times New Roman" w:hAnsi="Arial" w:cs="Arial"/>
          <w:color w:val="000000"/>
        </w:rPr>
        <w:t xml:space="preserve"> in the field.</w:t>
      </w:r>
    </w:p>
    <w:p w14:paraId="77BB86DF" w14:textId="3C9E54A0" w:rsidR="00FF308F" w:rsidRP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R</w:t>
      </w:r>
      <w:r w:rsidRPr="00FF308F">
        <w:rPr>
          <w:rFonts w:ascii="Arial" w:eastAsia="Times New Roman" w:hAnsi="Arial" w:cs="Arial"/>
          <w:color w:val="000000"/>
        </w:rPr>
        <w:t>eceive Periodic Telemetry Messages (PTM) from a previously provisioned and authenticated endpoint.</w:t>
      </w:r>
    </w:p>
    <w:p w14:paraId="70321AB6" w14:textId="753F5395" w:rsidR="00FF308F" w:rsidRPr="00FF308F" w:rsidRDefault="00FF308F" w:rsidP="00FF308F">
      <w:pPr>
        <w:pStyle w:val="ListParagraph"/>
        <w:numPr>
          <w:ilvl w:val="0"/>
          <w:numId w:val="17"/>
        </w:numPr>
        <w:rPr>
          <w:rFonts w:ascii="Arial" w:eastAsia="Times New Roman" w:hAnsi="Arial" w:cs="Arial"/>
          <w:color w:val="000000"/>
        </w:rPr>
      </w:pPr>
      <w:r w:rsidRPr="00FF308F">
        <w:rPr>
          <w:rFonts w:ascii="Arial" w:eastAsia="Times New Roman" w:hAnsi="Arial" w:cs="Arial"/>
          <w:color w:val="000000"/>
        </w:rPr>
        <w:t xml:space="preserve">Update Remote configurations for a named </w:t>
      </w:r>
      <w:commentRangeStart w:id="13"/>
      <w:commentRangeStart w:id="14"/>
      <w:r w:rsidRPr="00FF308F">
        <w:rPr>
          <w:rFonts w:ascii="Arial" w:eastAsia="Times New Roman" w:hAnsi="Arial" w:cs="Arial"/>
          <w:color w:val="000000"/>
        </w:rPr>
        <w:t>endpoint</w:t>
      </w:r>
      <w:commentRangeEnd w:id="13"/>
      <w:r w:rsidR="00891530">
        <w:rPr>
          <w:rStyle w:val="CommentReference"/>
        </w:rPr>
        <w:commentReference w:id="13"/>
      </w:r>
      <w:commentRangeEnd w:id="14"/>
      <w:r w:rsidR="00977CCB">
        <w:rPr>
          <w:rStyle w:val="CommentReference"/>
        </w:rPr>
        <w:commentReference w:id="14"/>
      </w:r>
      <w:r w:rsidRPr="00FF308F">
        <w:rPr>
          <w:rFonts w:ascii="Arial" w:eastAsia="Times New Roman" w:hAnsi="Arial" w:cs="Arial"/>
          <w:color w:val="000000"/>
        </w:rPr>
        <w:t>.</w:t>
      </w:r>
    </w:p>
    <w:p w14:paraId="4D37A224" w14:textId="3F789920" w:rsidR="00FF308F" w:rsidRP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T</w:t>
      </w:r>
      <w:r w:rsidRPr="00FF308F">
        <w:rPr>
          <w:rFonts w:ascii="Arial" w:eastAsia="Times New Roman" w:hAnsi="Arial" w:cs="Arial"/>
          <w:color w:val="000000"/>
        </w:rPr>
        <w:t>rigger a Remote command on the named endpoint.</w:t>
      </w:r>
    </w:p>
    <w:p w14:paraId="5BAE385A" w14:textId="131B1961" w:rsidR="00FF308F" w:rsidRDefault="00FF308F" w:rsidP="00FF308F">
      <w:pPr>
        <w:pStyle w:val="ListParagraph"/>
        <w:numPr>
          <w:ilvl w:val="0"/>
          <w:numId w:val="17"/>
        </w:numPr>
        <w:rPr>
          <w:rFonts w:ascii="Arial" w:eastAsia="Times New Roman" w:hAnsi="Arial" w:cs="Arial"/>
          <w:color w:val="000000"/>
        </w:rPr>
      </w:pPr>
      <w:r>
        <w:rPr>
          <w:rFonts w:ascii="Arial" w:eastAsia="Times New Roman" w:hAnsi="Arial" w:cs="Arial"/>
          <w:color w:val="000000"/>
        </w:rPr>
        <w:t>R</w:t>
      </w:r>
      <w:r w:rsidRPr="00FF308F">
        <w:rPr>
          <w:rFonts w:ascii="Arial" w:eastAsia="Times New Roman" w:hAnsi="Arial" w:cs="Arial"/>
          <w:color w:val="000000"/>
        </w:rPr>
        <w:t>eceive historic PTMs that have been periodically saved in the persistent storage of</w:t>
      </w:r>
      <w:r>
        <w:rPr>
          <w:rFonts w:ascii="Arial" w:eastAsia="Times New Roman" w:hAnsi="Arial" w:cs="Arial"/>
          <w:color w:val="000000"/>
        </w:rPr>
        <w:t xml:space="preserve"> </w:t>
      </w:r>
      <w:r w:rsidRPr="00FF308F">
        <w:rPr>
          <w:rFonts w:ascii="Arial" w:eastAsia="Times New Roman" w:hAnsi="Arial" w:cs="Arial"/>
          <w:color w:val="000000"/>
        </w:rPr>
        <w:t>the device for diagnosis purposes.</w:t>
      </w:r>
    </w:p>
    <w:p w14:paraId="11A958E9" w14:textId="2C2B5F62" w:rsidR="0039273E" w:rsidRPr="00977CCB" w:rsidRDefault="0039273E" w:rsidP="00FF308F">
      <w:pPr>
        <w:pStyle w:val="ListParagraph"/>
        <w:numPr>
          <w:ilvl w:val="0"/>
          <w:numId w:val="17"/>
        </w:numPr>
        <w:rPr>
          <w:rFonts w:ascii="Arial" w:eastAsia="Times New Roman" w:hAnsi="Arial" w:cs="Arial"/>
          <w:color w:val="000000"/>
          <w:rPrChange w:id="15" w:author="Priyanka Y" w:date="2022-11-10T10:23:00Z">
            <w:rPr>
              <w:rFonts w:ascii="Arial" w:eastAsia="Times New Roman" w:hAnsi="Arial" w:cs="Arial"/>
              <w:color w:val="FF0000"/>
            </w:rPr>
          </w:rPrChange>
        </w:rPr>
      </w:pPr>
      <w:commentRangeStart w:id="16"/>
      <w:commentRangeStart w:id="17"/>
      <w:r w:rsidRPr="00977CCB">
        <w:rPr>
          <w:rFonts w:ascii="Arial" w:eastAsia="Times New Roman" w:hAnsi="Arial" w:cs="Arial"/>
          <w:color w:val="000000"/>
          <w:rPrChange w:id="18" w:author="Priyanka Y" w:date="2022-11-10T10:23:00Z">
            <w:rPr>
              <w:rFonts w:ascii="Arial" w:eastAsia="Times New Roman" w:hAnsi="Arial" w:cs="Arial"/>
              <w:color w:val="FF0000"/>
            </w:rPr>
          </w:rPrChange>
        </w:rPr>
        <w:t>Update device PTM save and publish frequency from AWS server.</w:t>
      </w:r>
    </w:p>
    <w:p w14:paraId="36AB50E8" w14:textId="6E91FDCE" w:rsidR="00891530" w:rsidRPr="00977CCB" w:rsidRDefault="00891530" w:rsidP="00FF308F">
      <w:pPr>
        <w:pStyle w:val="ListParagraph"/>
        <w:numPr>
          <w:ilvl w:val="0"/>
          <w:numId w:val="17"/>
        </w:numPr>
        <w:rPr>
          <w:rFonts w:ascii="Arial" w:eastAsia="Times New Roman" w:hAnsi="Arial" w:cs="Arial"/>
          <w:color w:val="000000"/>
          <w:rPrChange w:id="19" w:author="Priyanka Y" w:date="2022-11-10T10:23:00Z">
            <w:rPr>
              <w:rFonts w:ascii="Arial" w:eastAsia="Times New Roman" w:hAnsi="Arial" w:cs="Arial"/>
              <w:color w:val="FF0000"/>
            </w:rPr>
          </w:rPrChange>
        </w:rPr>
      </w:pPr>
      <w:r w:rsidRPr="00977CCB">
        <w:rPr>
          <w:rFonts w:ascii="Arial" w:eastAsia="Times New Roman" w:hAnsi="Arial" w:cs="Arial"/>
          <w:color w:val="000000"/>
          <w:rPrChange w:id="20" w:author="Priyanka Y" w:date="2022-11-10T10:23:00Z">
            <w:rPr>
              <w:rFonts w:ascii="Arial" w:eastAsia="Times New Roman" w:hAnsi="Arial" w:cs="Arial"/>
              <w:color w:val="FF0000"/>
            </w:rPr>
          </w:rPrChange>
        </w:rPr>
        <w:t>Validating the PTMs messages thar are being sent and recorded.</w:t>
      </w:r>
    </w:p>
    <w:p w14:paraId="0F849312" w14:textId="414BD952" w:rsidR="00891530" w:rsidRPr="00977CCB" w:rsidRDefault="00891530" w:rsidP="00891530">
      <w:pPr>
        <w:pStyle w:val="ListParagraph"/>
        <w:numPr>
          <w:ilvl w:val="0"/>
          <w:numId w:val="17"/>
        </w:numPr>
        <w:rPr>
          <w:rFonts w:ascii="Arial" w:eastAsia="Times New Roman" w:hAnsi="Arial" w:cs="Arial"/>
          <w:color w:val="000000"/>
          <w:rPrChange w:id="21" w:author="Priyanka Y" w:date="2022-11-10T10:23:00Z">
            <w:rPr>
              <w:rFonts w:ascii="Arial" w:eastAsia="Times New Roman" w:hAnsi="Arial" w:cs="Arial"/>
              <w:color w:val="FF0000"/>
            </w:rPr>
          </w:rPrChange>
        </w:rPr>
      </w:pPr>
      <w:r w:rsidRPr="00977CCB">
        <w:rPr>
          <w:rFonts w:ascii="Arial" w:eastAsia="Times New Roman" w:hAnsi="Arial" w:cs="Arial"/>
          <w:color w:val="000000"/>
          <w:rPrChange w:id="22" w:author="Priyanka Y" w:date="2022-11-10T10:23:00Z">
            <w:rPr>
              <w:rFonts w:ascii="Arial" w:eastAsia="Times New Roman" w:hAnsi="Arial" w:cs="Arial"/>
              <w:color w:val="FF0000"/>
            </w:rPr>
          </w:rPrChange>
        </w:rPr>
        <w:t>Reliability of client to keep recording the PTMs in condition of network failure</w:t>
      </w:r>
      <w:commentRangeEnd w:id="16"/>
      <w:r w:rsidR="0039273E" w:rsidRPr="00977CCB">
        <w:rPr>
          <w:rFonts w:ascii="Arial" w:eastAsia="Times New Roman" w:hAnsi="Arial" w:cs="Arial"/>
          <w:color w:val="000000"/>
          <w:rPrChange w:id="23" w:author="Priyanka Y" w:date="2022-11-10T10:23:00Z">
            <w:rPr>
              <w:rStyle w:val="CommentReference"/>
            </w:rPr>
          </w:rPrChange>
        </w:rPr>
        <w:commentReference w:id="16"/>
      </w:r>
      <w:commentRangeEnd w:id="17"/>
      <w:r w:rsidR="00977CCB" w:rsidRPr="00977CCB">
        <w:rPr>
          <w:rFonts w:ascii="Arial" w:eastAsia="Times New Roman" w:hAnsi="Arial" w:cs="Arial"/>
          <w:color w:val="000000"/>
          <w:rPrChange w:id="24" w:author="Priyanka Y" w:date="2022-11-10T10:23:00Z">
            <w:rPr>
              <w:rStyle w:val="CommentReference"/>
            </w:rPr>
          </w:rPrChange>
        </w:rPr>
        <w:commentReference w:id="17"/>
      </w:r>
    </w:p>
    <w:p w14:paraId="15DD0046" w14:textId="24E550A6" w:rsidR="0039273E" w:rsidRPr="00977CCB" w:rsidRDefault="0039273E" w:rsidP="00891530">
      <w:pPr>
        <w:pStyle w:val="ListParagraph"/>
        <w:numPr>
          <w:ilvl w:val="0"/>
          <w:numId w:val="17"/>
        </w:numPr>
        <w:rPr>
          <w:rFonts w:ascii="Arial" w:eastAsia="Times New Roman" w:hAnsi="Arial" w:cs="Arial"/>
          <w:color w:val="000000"/>
          <w:rPrChange w:id="25" w:author="Priyanka Y" w:date="2022-11-10T10:23:00Z">
            <w:rPr>
              <w:rFonts w:ascii="Arial" w:eastAsia="Times New Roman" w:hAnsi="Arial" w:cs="Arial"/>
              <w:color w:val="FF0000"/>
            </w:rPr>
          </w:rPrChange>
        </w:rPr>
      </w:pPr>
      <w:r w:rsidRPr="00977CCB">
        <w:rPr>
          <w:rFonts w:ascii="Arial" w:eastAsia="Times New Roman" w:hAnsi="Arial" w:cs="Arial"/>
          <w:color w:val="000000"/>
          <w:rPrChange w:id="26" w:author="Priyanka Y" w:date="2022-11-10T10:23:00Z">
            <w:rPr>
              <w:rFonts w:ascii="Arial" w:eastAsia="Times New Roman" w:hAnsi="Arial" w:cs="Arial"/>
              <w:color w:val="FF0000"/>
            </w:rPr>
          </w:rPrChange>
        </w:rPr>
        <w:t>Timestamp recorded is in UTC and is checked using NTP server.</w:t>
      </w:r>
    </w:p>
    <w:p w14:paraId="7CF25042" w14:textId="77777777" w:rsidR="00950FD6" w:rsidRPr="00C77931" w:rsidRDefault="00950FD6" w:rsidP="00950FD6">
      <w:pPr>
        <w:rPr>
          <w:rFonts w:ascii="Arial" w:hAnsi="Arial" w:cs="Arial"/>
        </w:rPr>
      </w:pPr>
    </w:p>
    <w:p w14:paraId="4B46F1A0" w14:textId="77777777" w:rsidR="00950FD6" w:rsidRPr="00C77931" w:rsidRDefault="00950FD6" w:rsidP="00950FD6">
      <w:pPr>
        <w:spacing w:line="240" w:lineRule="auto"/>
        <w:jc w:val="both"/>
        <w:textAlignment w:val="baseline"/>
        <w:rPr>
          <w:rFonts w:ascii="Arial" w:eastAsia="Times New Roman" w:hAnsi="Arial" w:cs="Arial"/>
          <w:color w:val="000000"/>
        </w:rPr>
      </w:pPr>
    </w:p>
    <w:p w14:paraId="7BB06E4C" w14:textId="77777777" w:rsidR="00950FD6" w:rsidRPr="00C9326A"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27" w:name="_Toc108188370"/>
      <w:bookmarkStart w:id="28" w:name="_Toc109116413"/>
      <w:bookmarkStart w:id="29" w:name="_Toc118799150"/>
      <w:r w:rsidRPr="00C9326A">
        <w:rPr>
          <w:rFonts w:ascii="Arial" w:hAnsi="Arial" w:cs="Arial"/>
          <w:b/>
          <w:bCs/>
          <w:sz w:val="28"/>
          <w:szCs w:val="28"/>
          <w:shd w:val="clear" w:color="auto" w:fill="FFFFFF"/>
        </w:rPr>
        <w:t>Test Strategy</w:t>
      </w:r>
      <w:bookmarkEnd w:id="27"/>
      <w:bookmarkEnd w:id="28"/>
      <w:bookmarkEnd w:id="29"/>
    </w:p>
    <w:p w14:paraId="3A845E62" w14:textId="77777777" w:rsidR="00950FD6" w:rsidRPr="00434F85" w:rsidRDefault="00950FD6" w:rsidP="00950FD6">
      <w:pPr>
        <w:spacing w:before="120" w:after="120" w:line="240" w:lineRule="auto"/>
        <w:ind w:left="720"/>
        <w:jc w:val="both"/>
        <w:rPr>
          <w:rFonts w:ascii="Arial" w:eastAsia="Times New Roman" w:hAnsi="Arial" w:cs="Arial"/>
        </w:rPr>
      </w:pPr>
      <w:r w:rsidRPr="00434F85">
        <w:rPr>
          <w:rFonts w:ascii="Arial" w:eastAsia="Times New Roman" w:hAnsi="Arial" w:cs="Arial"/>
          <w:color w:val="000000"/>
        </w:rPr>
        <w:t>This Test Plan will cover the following testing activities as identified in the testing strategy:</w:t>
      </w:r>
    </w:p>
    <w:p w14:paraId="0325AA59" w14:textId="77777777" w:rsidR="00950FD6" w:rsidRPr="00434F85" w:rsidRDefault="00950FD6" w:rsidP="00950FD6">
      <w:pPr>
        <w:numPr>
          <w:ilvl w:val="0"/>
          <w:numId w:val="12"/>
        </w:numPr>
        <w:tabs>
          <w:tab w:val="clear" w:pos="1080"/>
        </w:tabs>
        <w:spacing w:line="240" w:lineRule="auto"/>
        <w:jc w:val="both"/>
        <w:textAlignment w:val="baseline"/>
        <w:rPr>
          <w:rFonts w:ascii="Arial" w:eastAsia="Times New Roman" w:hAnsi="Arial" w:cs="Arial"/>
          <w:color w:val="000000"/>
        </w:rPr>
      </w:pPr>
      <w:r w:rsidRPr="00434F85">
        <w:rPr>
          <w:rFonts w:ascii="Arial" w:eastAsia="Times New Roman" w:hAnsi="Arial" w:cs="Arial"/>
          <w:color w:val="000000"/>
        </w:rPr>
        <w:t>Test case creation: Test cases are created according to the requirements documents.  </w:t>
      </w:r>
    </w:p>
    <w:p w14:paraId="5704DC84" w14:textId="2FE31399" w:rsidR="00950FD6" w:rsidRPr="00434F85" w:rsidRDefault="00950FD6" w:rsidP="00950FD6">
      <w:pPr>
        <w:numPr>
          <w:ilvl w:val="0"/>
          <w:numId w:val="12"/>
        </w:numPr>
        <w:tabs>
          <w:tab w:val="clear" w:pos="1080"/>
        </w:tabs>
        <w:spacing w:line="240" w:lineRule="auto"/>
        <w:jc w:val="both"/>
        <w:textAlignment w:val="baseline"/>
        <w:rPr>
          <w:rFonts w:ascii="Arial" w:eastAsia="Times New Roman" w:hAnsi="Arial" w:cs="Arial"/>
          <w:color w:val="000000"/>
        </w:rPr>
      </w:pPr>
      <w:r w:rsidRPr="00434F85">
        <w:rPr>
          <w:rFonts w:ascii="Arial" w:eastAsia="Times New Roman" w:hAnsi="Arial" w:cs="Arial"/>
          <w:color w:val="000000"/>
        </w:rPr>
        <w:t>Maintaining test cases</w:t>
      </w:r>
      <w:r w:rsidR="00A76C9F">
        <w:rPr>
          <w:rFonts w:ascii="Arial" w:eastAsia="Times New Roman" w:hAnsi="Arial" w:cs="Arial"/>
          <w:color w:val="000000"/>
        </w:rPr>
        <w:t xml:space="preserve"> </w:t>
      </w:r>
      <w:r w:rsidR="000D4BBD">
        <w:rPr>
          <w:rFonts w:ascii="Arial" w:eastAsia="Times New Roman" w:hAnsi="Arial" w:cs="Arial"/>
          <w:color w:val="000000"/>
        </w:rPr>
        <w:t xml:space="preserve">followed by </w:t>
      </w:r>
      <w:r w:rsidR="004723C4">
        <w:rPr>
          <w:rFonts w:ascii="Arial" w:eastAsia="Times New Roman" w:hAnsi="Arial" w:cs="Arial"/>
          <w:color w:val="000000"/>
        </w:rPr>
        <w:t xml:space="preserve">the </w:t>
      </w:r>
      <w:r w:rsidR="000D4BBD">
        <w:rPr>
          <w:rFonts w:ascii="Arial" w:eastAsia="Times New Roman" w:hAnsi="Arial" w:cs="Arial"/>
          <w:color w:val="000000"/>
        </w:rPr>
        <w:t xml:space="preserve">review </w:t>
      </w:r>
      <w:r w:rsidRPr="00434F85">
        <w:rPr>
          <w:rFonts w:ascii="Arial" w:eastAsia="Times New Roman" w:hAnsi="Arial" w:cs="Arial"/>
          <w:color w:val="000000"/>
        </w:rPr>
        <w:t>as per updated software version.</w:t>
      </w:r>
    </w:p>
    <w:p w14:paraId="708C9908" w14:textId="77777777" w:rsidR="00950FD6" w:rsidRPr="00434F85" w:rsidRDefault="00950FD6" w:rsidP="00950FD6">
      <w:pPr>
        <w:numPr>
          <w:ilvl w:val="0"/>
          <w:numId w:val="12"/>
        </w:numPr>
        <w:tabs>
          <w:tab w:val="clear" w:pos="1080"/>
        </w:tabs>
        <w:spacing w:line="240" w:lineRule="auto"/>
        <w:jc w:val="both"/>
        <w:textAlignment w:val="baseline"/>
        <w:rPr>
          <w:rFonts w:ascii="Arial" w:eastAsia="Times New Roman" w:hAnsi="Arial" w:cs="Arial"/>
          <w:color w:val="000000"/>
        </w:rPr>
      </w:pPr>
      <w:r w:rsidRPr="00434F85">
        <w:rPr>
          <w:rFonts w:ascii="Arial" w:eastAsia="Times New Roman" w:hAnsi="Arial" w:cs="Arial"/>
          <w:color w:val="000000"/>
        </w:rPr>
        <w:lastRenderedPageBreak/>
        <w:t xml:space="preserve">Test cases execution </w:t>
      </w:r>
    </w:p>
    <w:p w14:paraId="5CD7BA05" w14:textId="77777777" w:rsidR="00950FD6" w:rsidRPr="00434F85" w:rsidRDefault="00950FD6" w:rsidP="00950FD6">
      <w:pPr>
        <w:numPr>
          <w:ilvl w:val="0"/>
          <w:numId w:val="12"/>
        </w:numPr>
        <w:tabs>
          <w:tab w:val="clear" w:pos="1080"/>
        </w:tabs>
        <w:spacing w:line="240" w:lineRule="auto"/>
        <w:jc w:val="both"/>
        <w:textAlignment w:val="baseline"/>
        <w:rPr>
          <w:rFonts w:ascii="Arial" w:eastAsia="Times New Roman" w:hAnsi="Arial" w:cs="Arial"/>
          <w:color w:val="000000"/>
        </w:rPr>
      </w:pPr>
      <w:r w:rsidRPr="00434F85">
        <w:rPr>
          <w:rFonts w:ascii="Arial" w:eastAsia="Times New Roman" w:hAnsi="Arial" w:cs="Arial"/>
          <w:color w:val="000000"/>
        </w:rPr>
        <w:t>Test report</w:t>
      </w:r>
    </w:p>
    <w:p w14:paraId="5B08443B" w14:textId="77777777" w:rsidR="00950FD6" w:rsidRPr="00C77931" w:rsidRDefault="00950FD6" w:rsidP="00950FD6">
      <w:pPr>
        <w:spacing w:line="240" w:lineRule="auto"/>
        <w:ind w:left="1800"/>
        <w:jc w:val="both"/>
        <w:textAlignment w:val="baseline"/>
        <w:rPr>
          <w:rFonts w:ascii="Arial" w:eastAsia="Times New Roman" w:hAnsi="Arial" w:cs="Arial"/>
          <w:color w:val="000000"/>
          <w:sz w:val="20"/>
          <w:szCs w:val="20"/>
        </w:rPr>
      </w:pPr>
    </w:p>
    <w:p w14:paraId="672E7348" w14:textId="77777777" w:rsidR="00950FD6" w:rsidRPr="00C9326A"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30" w:name="_Toc109116414"/>
      <w:bookmarkStart w:id="31" w:name="_Toc118799151"/>
      <w:r w:rsidRPr="00C9326A">
        <w:rPr>
          <w:rFonts w:ascii="Arial" w:hAnsi="Arial" w:cs="Arial"/>
          <w:b/>
          <w:bCs/>
          <w:sz w:val="28"/>
          <w:szCs w:val="28"/>
          <w:shd w:val="clear" w:color="auto" w:fill="FFFFFF"/>
        </w:rPr>
        <w:t>Test Items</w:t>
      </w:r>
      <w:bookmarkEnd w:id="30"/>
      <w:bookmarkEnd w:id="31"/>
    </w:p>
    <w:p w14:paraId="7C0987EA" w14:textId="77777777" w:rsidR="00950FD6" w:rsidRDefault="00950FD6" w:rsidP="00950FD6">
      <w:pPr>
        <w:rPr>
          <w:rFonts w:ascii="Arial" w:hAnsi="Arial" w:cs="Arial"/>
        </w:rPr>
      </w:pPr>
    </w:p>
    <w:p w14:paraId="14B01864" w14:textId="77777777" w:rsidR="00950FD6" w:rsidRPr="00434F85" w:rsidRDefault="00950FD6" w:rsidP="00950FD6">
      <w:pPr>
        <w:ind w:left="360"/>
        <w:rPr>
          <w:rFonts w:ascii="Arial" w:hAnsi="Arial" w:cs="Arial"/>
        </w:rPr>
      </w:pPr>
      <w:r w:rsidRPr="00434F85">
        <w:rPr>
          <w:rFonts w:ascii="Arial" w:hAnsi="Arial" w:cs="Arial"/>
        </w:rPr>
        <w:t>Below is the list of test items, validation Task should be created corresponding to each developer’s User Stories in JIRA.</w:t>
      </w:r>
    </w:p>
    <w:p w14:paraId="42A47BE3" w14:textId="77777777" w:rsidR="00950FD6" w:rsidRPr="00434F85" w:rsidRDefault="00950FD6" w:rsidP="00950FD6">
      <w:pPr>
        <w:spacing w:line="240" w:lineRule="auto"/>
        <w:ind w:left="360"/>
        <w:jc w:val="both"/>
        <w:rPr>
          <w:rFonts w:ascii="Arial" w:eastAsia="Times New Roman" w:hAnsi="Arial" w:cs="Arial"/>
        </w:rPr>
      </w:pPr>
      <w:r w:rsidRPr="00434F85">
        <w:rPr>
          <w:rFonts w:ascii="Arial" w:eastAsia="Times New Roman" w:hAnsi="Arial" w:cs="Arial"/>
          <w:color w:val="000000"/>
        </w:rPr>
        <w:t>Under validation Tasks, Acceptance criteria should be written. Test cases should be written based on the acceptance criteria mentioned in Validation Tasks.</w:t>
      </w:r>
    </w:p>
    <w:p w14:paraId="3B3178D9" w14:textId="77777777" w:rsidR="00950FD6" w:rsidRPr="00C77931" w:rsidRDefault="00950FD6" w:rsidP="00950FD6">
      <w:pPr>
        <w:spacing w:after="0" w:line="240" w:lineRule="auto"/>
        <w:rPr>
          <w:rFonts w:ascii="Arial" w:eastAsia="Times New Roman" w:hAnsi="Arial" w:cs="Arial"/>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525"/>
        <w:gridCol w:w="7491"/>
      </w:tblGrid>
      <w:tr w:rsidR="00950FD6" w:rsidRPr="00C77931" w14:paraId="4F7266C5" w14:textId="77777777" w:rsidTr="00BF35C3">
        <w:trPr>
          <w:trHeight w:val="917"/>
        </w:trPr>
        <w:tc>
          <w:tcPr>
            <w:tcW w:w="1525" w:type="dxa"/>
            <w:tcBorders>
              <w:top w:val="single" w:sz="4" w:space="0" w:color="ACB9CA"/>
              <w:left w:val="single" w:sz="4" w:space="0" w:color="ACB9CA"/>
              <w:bottom w:val="single" w:sz="4" w:space="0" w:color="ACB9CA"/>
              <w:right w:val="single" w:sz="4" w:space="0" w:color="ACB9CA"/>
            </w:tcBorders>
            <w:shd w:val="clear" w:color="auto" w:fill="002060"/>
            <w:tcMar>
              <w:top w:w="0" w:type="dxa"/>
              <w:left w:w="115" w:type="dxa"/>
              <w:bottom w:w="0" w:type="dxa"/>
              <w:right w:w="115" w:type="dxa"/>
            </w:tcMar>
            <w:vAlign w:val="center"/>
            <w:hideMark/>
          </w:tcPr>
          <w:p w14:paraId="73F5FE50" w14:textId="77777777" w:rsidR="00950FD6" w:rsidRPr="00434F85" w:rsidRDefault="00950FD6" w:rsidP="003F211E">
            <w:pPr>
              <w:spacing w:after="0" w:line="240" w:lineRule="auto"/>
              <w:jc w:val="center"/>
              <w:rPr>
                <w:rFonts w:ascii="Arial" w:eastAsia="Times New Roman" w:hAnsi="Arial" w:cs="Arial"/>
              </w:rPr>
            </w:pPr>
            <w:r w:rsidRPr="00434F85">
              <w:rPr>
                <w:rFonts w:ascii="Arial" w:eastAsia="Times New Roman" w:hAnsi="Arial" w:cs="Arial"/>
                <w:b/>
                <w:bCs/>
                <w:color w:val="FFFFFF"/>
              </w:rPr>
              <w:t>Test Items</w:t>
            </w:r>
          </w:p>
        </w:tc>
        <w:tc>
          <w:tcPr>
            <w:tcW w:w="7491" w:type="dxa"/>
            <w:tcBorders>
              <w:top w:val="single" w:sz="4" w:space="0" w:color="ACB9CA"/>
              <w:left w:val="single" w:sz="4" w:space="0" w:color="ACB9CA"/>
              <w:bottom w:val="single" w:sz="4" w:space="0" w:color="ACB9CA"/>
              <w:right w:val="single" w:sz="4" w:space="0" w:color="ACB9CA"/>
            </w:tcBorders>
            <w:shd w:val="clear" w:color="auto" w:fill="002060"/>
            <w:tcMar>
              <w:top w:w="0" w:type="dxa"/>
              <w:left w:w="115" w:type="dxa"/>
              <w:bottom w:w="0" w:type="dxa"/>
              <w:right w:w="115" w:type="dxa"/>
            </w:tcMar>
            <w:vAlign w:val="center"/>
            <w:hideMark/>
          </w:tcPr>
          <w:p w14:paraId="3F2A28F7" w14:textId="77777777" w:rsidR="00950FD6" w:rsidRPr="00434F85" w:rsidRDefault="00950FD6" w:rsidP="003F211E">
            <w:pPr>
              <w:spacing w:after="0" w:line="240" w:lineRule="auto"/>
              <w:jc w:val="center"/>
              <w:rPr>
                <w:rFonts w:ascii="Arial" w:eastAsia="Times New Roman" w:hAnsi="Arial" w:cs="Arial"/>
              </w:rPr>
            </w:pPr>
            <w:r w:rsidRPr="00434F85">
              <w:rPr>
                <w:rFonts w:ascii="Arial" w:eastAsia="Times New Roman" w:hAnsi="Arial" w:cs="Arial"/>
                <w:b/>
                <w:bCs/>
                <w:color w:val="FFFFFF"/>
              </w:rPr>
              <w:t>Description</w:t>
            </w:r>
          </w:p>
        </w:tc>
      </w:tr>
      <w:tr w:rsidR="00950FD6" w:rsidRPr="00C77931" w14:paraId="378E4F14" w14:textId="77777777" w:rsidTr="00BF35C3">
        <w:trPr>
          <w:trHeight w:val="998"/>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72DD61A4" w14:textId="0ADA03AA" w:rsidR="00950FD6" w:rsidRPr="00A04D98" w:rsidRDefault="00DA3AB5" w:rsidP="003F211E">
            <w:pPr>
              <w:rPr>
                <w:rFonts w:ascii="Arial" w:eastAsia="Times New Roman" w:hAnsi="Arial" w:cs="Arial"/>
                <w:b/>
                <w:bCs/>
              </w:rPr>
            </w:pPr>
            <w:r w:rsidRPr="00A04D98">
              <w:rPr>
                <w:rFonts w:ascii="Arial" w:eastAsia="Times New Roman" w:hAnsi="Arial" w:cs="Arial"/>
                <w:b/>
                <w:bCs/>
                <w:color w:val="000000"/>
              </w:rPr>
              <w:t>P</w:t>
            </w:r>
            <w:r w:rsidR="00FF308F" w:rsidRPr="00A04D98">
              <w:rPr>
                <w:rFonts w:ascii="Arial" w:eastAsia="Times New Roman" w:hAnsi="Arial" w:cs="Arial"/>
                <w:b/>
                <w:bCs/>
                <w:color w:val="000000"/>
              </w:rPr>
              <w:t>rovisioning</w:t>
            </w:r>
            <w:r w:rsidRPr="00A04D98">
              <w:rPr>
                <w:rFonts w:ascii="Arial" w:eastAsia="Times New Roman" w:hAnsi="Arial" w:cs="Arial"/>
                <w:b/>
                <w:bCs/>
                <w:color w:val="000000"/>
              </w:rPr>
              <w:t xml:space="preserve"> and Certificates </w:t>
            </w: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hideMark/>
          </w:tcPr>
          <w:p w14:paraId="2D78D7A2" w14:textId="3E90D6E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ID is assigned for each device. </w:t>
            </w:r>
          </w:p>
          <w:p w14:paraId="0FF53B2B" w14:textId="275E00E1"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unique ID sent to AWS server during </w:t>
            </w:r>
            <w:r w:rsidR="00EF280D" w:rsidRPr="0034612C">
              <w:rPr>
                <w:rFonts w:ascii="Arial" w:hAnsi="Arial" w:cs="Arial"/>
                <w:sz w:val="22"/>
                <w:szCs w:val="22"/>
              </w:rPr>
              <w:t>provisioning</w:t>
            </w:r>
            <w:r w:rsidRPr="0034612C">
              <w:rPr>
                <w:rFonts w:ascii="Arial" w:hAnsi="Arial" w:cs="Arial"/>
                <w:sz w:val="22"/>
                <w:szCs w:val="22"/>
              </w:rPr>
              <w:t>.</w:t>
            </w:r>
          </w:p>
          <w:p w14:paraId="4DEBA7E1" w14:textId="7777777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gets provisioned only once with AWS provided certificates. </w:t>
            </w:r>
          </w:p>
          <w:p w14:paraId="6494329C" w14:textId="7777777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After successful provisioning, Device retain the provision status.  </w:t>
            </w:r>
          </w:p>
          <w:p w14:paraId="24667CA4" w14:textId="77777777" w:rsidR="0034612C" w:rsidRPr="0034612C" w:rsidRDefault="0034612C" w:rsidP="000F139D">
            <w:pPr>
              <w:pStyle w:val="paragraph"/>
              <w:numPr>
                <w:ilvl w:val="0"/>
                <w:numId w:val="24"/>
              </w:numPr>
              <w:spacing w:after="0"/>
              <w:textAlignment w:val="baseline"/>
              <w:rPr>
                <w:rFonts w:ascii="Arial" w:hAnsi="Arial" w:cs="Arial"/>
                <w:sz w:val="22"/>
                <w:szCs w:val="22"/>
              </w:rPr>
            </w:pPr>
            <w:r w:rsidRPr="0034612C">
              <w:rPr>
                <w:rFonts w:ascii="Arial" w:hAnsi="Arial" w:cs="Arial"/>
                <w:sz w:val="22"/>
                <w:szCs w:val="22"/>
              </w:rPr>
              <w:t xml:space="preserve">Device connects to the AWS server with the configured certificates. </w:t>
            </w:r>
          </w:p>
          <w:p w14:paraId="792FBDB9" w14:textId="0AC85D9F" w:rsidR="00950FD6" w:rsidRPr="00D836E4" w:rsidRDefault="0034612C" w:rsidP="000F139D">
            <w:pPr>
              <w:pStyle w:val="paragraph"/>
              <w:numPr>
                <w:ilvl w:val="0"/>
                <w:numId w:val="24"/>
              </w:numPr>
              <w:spacing w:before="0" w:beforeAutospacing="0" w:after="0" w:afterAutospacing="0"/>
              <w:textAlignment w:val="baseline"/>
              <w:rPr>
                <w:rFonts w:ascii="Arial" w:hAnsi="Arial" w:cs="Arial"/>
                <w:sz w:val="22"/>
                <w:szCs w:val="22"/>
              </w:rPr>
            </w:pPr>
            <w:r w:rsidRPr="0034612C">
              <w:rPr>
                <w:rFonts w:ascii="Arial" w:hAnsi="Arial" w:cs="Arial"/>
                <w:sz w:val="22"/>
                <w:szCs w:val="22"/>
              </w:rPr>
              <w:t xml:space="preserve">Device persists AWS certificates in the persistent memory.  </w:t>
            </w:r>
          </w:p>
        </w:tc>
      </w:tr>
      <w:tr w:rsidR="00950FD6" w:rsidRPr="00C77931" w14:paraId="57BB17DB" w14:textId="77777777" w:rsidTr="00BF35C3">
        <w:trPr>
          <w:trHeight w:val="300"/>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69AA7E65" w14:textId="25CBC8D8" w:rsidR="00950FD6" w:rsidRPr="00A04D98" w:rsidRDefault="009A52BE" w:rsidP="003F211E">
            <w:pPr>
              <w:spacing w:after="0" w:line="240" w:lineRule="auto"/>
              <w:jc w:val="center"/>
              <w:rPr>
                <w:rFonts w:ascii="Arial" w:eastAsia="Times New Roman" w:hAnsi="Arial" w:cs="Arial"/>
                <w:b/>
                <w:bCs/>
                <w:sz w:val="24"/>
                <w:szCs w:val="24"/>
              </w:rPr>
            </w:pPr>
            <w:r w:rsidRPr="00A04D98">
              <w:rPr>
                <w:rFonts w:ascii="Arial" w:eastAsia="Times New Roman" w:hAnsi="Arial" w:cs="Arial"/>
                <w:b/>
                <w:bCs/>
                <w:color w:val="000000"/>
              </w:rPr>
              <w:t>Cycle time and Cycle record</w:t>
            </w: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3775427B" w14:textId="71EF7EA5" w:rsidR="00D2622E" w:rsidRPr="00A04D98" w:rsidRDefault="00D2622E" w:rsidP="003D4619">
            <w:pPr>
              <w:pStyle w:val="paragraph"/>
              <w:numPr>
                <w:ilvl w:val="0"/>
                <w:numId w:val="24"/>
              </w:numPr>
              <w:spacing w:after="0"/>
              <w:textAlignment w:val="baseline"/>
              <w:rPr>
                <w:rFonts w:ascii="Arial" w:hAnsi="Arial" w:cs="Arial"/>
                <w:b/>
                <w:bCs/>
                <w:sz w:val="22"/>
                <w:szCs w:val="22"/>
              </w:rPr>
            </w:pPr>
            <w:r w:rsidRPr="00A04D98">
              <w:rPr>
                <w:rFonts w:ascii="Arial" w:hAnsi="Arial" w:cs="Arial"/>
                <w:b/>
                <w:bCs/>
                <w:sz w:val="22"/>
                <w:szCs w:val="22"/>
              </w:rPr>
              <w:t xml:space="preserve">Molding Cycle </w:t>
            </w:r>
            <w:r w:rsidR="00EF54E0" w:rsidRPr="00A04D98">
              <w:rPr>
                <w:rFonts w:ascii="Arial" w:hAnsi="Arial" w:cs="Arial"/>
                <w:b/>
                <w:bCs/>
                <w:sz w:val="22"/>
                <w:szCs w:val="22"/>
              </w:rPr>
              <w:t xml:space="preserve">is </w:t>
            </w:r>
            <w:r w:rsidR="009A52BE" w:rsidRPr="00A04D98">
              <w:rPr>
                <w:rFonts w:ascii="Arial" w:hAnsi="Arial" w:cs="Arial"/>
                <w:b/>
                <w:bCs/>
                <w:sz w:val="22"/>
                <w:szCs w:val="22"/>
              </w:rPr>
              <w:t>the Process</w:t>
            </w:r>
            <w:r w:rsidRPr="00A04D98">
              <w:rPr>
                <w:rFonts w:ascii="Arial" w:hAnsi="Arial" w:cs="Arial"/>
                <w:b/>
                <w:bCs/>
                <w:sz w:val="22"/>
                <w:szCs w:val="22"/>
              </w:rPr>
              <w:t xml:space="preserve"> </w:t>
            </w:r>
            <w:r w:rsidR="00EF54E0" w:rsidRPr="00A04D98">
              <w:rPr>
                <w:rFonts w:ascii="Arial" w:hAnsi="Arial" w:cs="Arial"/>
                <w:b/>
                <w:bCs/>
                <w:sz w:val="22"/>
                <w:szCs w:val="22"/>
              </w:rPr>
              <w:t>from close</w:t>
            </w:r>
            <w:r w:rsidRPr="00A04D98">
              <w:rPr>
                <w:rFonts w:ascii="Arial" w:hAnsi="Arial" w:cs="Arial"/>
                <w:b/>
                <w:bCs/>
                <w:sz w:val="22"/>
                <w:szCs w:val="22"/>
              </w:rPr>
              <w:t xml:space="preserve"> to open to close</w:t>
            </w:r>
            <w:r w:rsidR="00167545" w:rsidRPr="00A04D98">
              <w:rPr>
                <w:rFonts w:ascii="Arial" w:hAnsi="Arial" w:cs="Arial"/>
                <w:b/>
                <w:bCs/>
                <w:sz w:val="22"/>
                <w:szCs w:val="22"/>
              </w:rPr>
              <w:t>.</w:t>
            </w:r>
          </w:p>
          <w:p w14:paraId="28843FAD" w14:textId="442D63FD" w:rsidR="00D2622E" w:rsidRPr="00A04D98" w:rsidRDefault="00D2622E" w:rsidP="003D4619">
            <w:pPr>
              <w:pStyle w:val="paragraph"/>
              <w:numPr>
                <w:ilvl w:val="0"/>
                <w:numId w:val="24"/>
              </w:numPr>
              <w:spacing w:after="0"/>
              <w:textAlignment w:val="baseline"/>
              <w:rPr>
                <w:rFonts w:ascii="Arial" w:hAnsi="Arial" w:cs="Arial"/>
                <w:b/>
                <w:bCs/>
                <w:sz w:val="22"/>
                <w:szCs w:val="22"/>
              </w:rPr>
            </w:pPr>
            <w:r w:rsidRPr="00A04D98">
              <w:rPr>
                <w:rFonts w:ascii="Arial" w:hAnsi="Arial" w:cs="Arial"/>
                <w:b/>
                <w:bCs/>
                <w:sz w:val="22"/>
                <w:szCs w:val="22"/>
              </w:rPr>
              <w:t xml:space="preserve">Cycle time </w:t>
            </w:r>
            <w:r w:rsidR="009A52BE" w:rsidRPr="00A04D98">
              <w:rPr>
                <w:rFonts w:ascii="Arial" w:hAnsi="Arial" w:cs="Arial"/>
                <w:b/>
                <w:bCs/>
                <w:sz w:val="22"/>
                <w:szCs w:val="22"/>
              </w:rPr>
              <w:t>is the t</w:t>
            </w:r>
            <w:r w:rsidRPr="00A04D98">
              <w:rPr>
                <w:rFonts w:ascii="Arial" w:hAnsi="Arial" w:cs="Arial"/>
                <w:b/>
                <w:bCs/>
                <w:sz w:val="22"/>
                <w:szCs w:val="22"/>
              </w:rPr>
              <w:t>ime taken for mold to complete one molding cycle.</w:t>
            </w:r>
          </w:p>
          <w:p w14:paraId="39EC5141" w14:textId="052F8123" w:rsidR="00196CF4" w:rsidRPr="00EF54E0" w:rsidRDefault="00FB49F0" w:rsidP="003D4619">
            <w:pPr>
              <w:pStyle w:val="paragraph"/>
              <w:spacing w:before="0" w:beforeAutospacing="0" w:after="0" w:afterAutospacing="0"/>
              <w:ind w:left="2235"/>
              <w:textAlignment w:val="baseline"/>
              <w:rPr>
                <w:rFonts w:ascii="Arial" w:hAnsi="Arial" w:cs="Arial"/>
                <w:sz w:val="22"/>
                <w:szCs w:val="22"/>
              </w:rPr>
            </w:pPr>
            <w:r>
              <w:rPr>
                <w:rFonts w:ascii="Arial" w:hAnsi="Arial" w:cs="Arial"/>
                <w:sz w:val="22"/>
                <w:szCs w:val="22"/>
              </w:rPr>
              <w:t xml:space="preserve">The device shall be able </w:t>
            </w:r>
            <w:proofErr w:type="gramStart"/>
            <w:r>
              <w:rPr>
                <w:rFonts w:ascii="Arial" w:hAnsi="Arial" w:cs="Arial"/>
                <w:sz w:val="22"/>
                <w:szCs w:val="22"/>
              </w:rPr>
              <w:t xml:space="preserve">to </w:t>
            </w:r>
            <w:r w:rsidR="00E00E36">
              <w:rPr>
                <w:rFonts w:ascii="Arial" w:hAnsi="Arial" w:cs="Arial"/>
                <w:sz w:val="22"/>
                <w:szCs w:val="22"/>
              </w:rPr>
              <w:t>:</w:t>
            </w:r>
            <w:proofErr w:type="gramEnd"/>
            <w:r w:rsidR="00895738">
              <w:rPr>
                <w:rFonts w:ascii="Arial" w:hAnsi="Arial" w:cs="Arial"/>
                <w:sz w:val="22"/>
                <w:szCs w:val="22"/>
              </w:rPr>
              <w:t xml:space="preserve"> </w:t>
            </w:r>
          </w:p>
          <w:p w14:paraId="438CC491" w14:textId="77777777" w:rsidR="00DC7CAD"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persist the cumulative count of molding cycles in persistent memo</w:t>
            </w:r>
            <w:r w:rsidR="00DC7CAD" w:rsidRPr="003D4619">
              <w:rPr>
                <w:rFonts w:ascii="Arial" w:eastAsia="Times New Roman" w:hAnsi="Arial" w:cs="Arial"/>
                <w:lang w:val="en-US"/>
              </w:rPr>
              <w:t>ry.</w:t>
            </w:r>
          </w:p>
          <w:p w14:paraId="1A6969ED" w14:textId="0A5DD7CE"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cumulative count to the AWS server as part of periodic telemetry message (PTM) or real-time telemetry message on the pre-configured topic. </w:t>
            </w:r>
          </w:p>
          <w:p w14:paraId="239D7CC3" w14:textId="1D19AECC" w:rsidR="0025014D"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w:t>
            </w:r>
            <w:r w:rsidR="0025014D" w:rsidRPr="003D4619">
              <w:rPr>
                <w:rFonts w:ascii="Arial" w:eastAsia="Times New Roman" w:hAnsi="Arial" w:cs="Arial"/>
                <w:lang w:val="en-US"/>
              </w:rPr>
              <w:t xml:space="preserve">the </w:t>
            </w:r>
            <w:r w:rsidRPr="003D4619">
              <w:rPr>
                <w:rFonts w:ascii="Arial" w:eastAsia="Times New Roman" w:hAnsi="Arial" w:cs="Arial"/>
                <w:lang w:val="en-US"/>
              </w:rPr>
              <w:t>last 100 molding cycles</w:t>
            </w:r>
          </w:p>
          <w:p w14:paraId="6047E742" w14:textId="121F2B0C"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persist the average cycle time of up to </w:t>
            </w:r>
            <w:r w:rsidR="0025014D" w:rsidRPr="003D4619">
              <w:rPr>
                <w:rFonts w:ascii="Arial" w:eastAsia="Times New Roman" w:hAnsi="Arial" w:cs="Arial"/>
                <w:lang w:val="en-US"/>
              </w:rPr>
              <w:t xml:space="preserve">the </w:t>
            </w:r>
            <w:r w:rsidRPr="003D4619">
              <w:rPr>
                <w:rFonts w:ascii="Arial" w:eastAsia="Times New Roman" w:hAnsi="Arial" w:cs="Arial"/>
                <w:lang w:val="en-US"/>
              </w:rPr>
              <w:t xml:space="preserve">last 100 molding cycles in persistent memory until it is successfully sent to the server.  </w:t>
            </w:r>
          </w:p>
          <w:p w14:paraId="5E22360E" w14:textId="5F2547FA"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average cycle time of up to last 100 molding cycles on AWS server as part of PTM on the pre-configured topic. </w:t>
            </w:r>
          </w:p>
          <w:p w14:paraId="1F3B83A1" w14:textId="23CB51E1"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last 1000 molding cycles. </w:t>
            </w:r>
          </w:p>
          <w:p w14:paraId="24F2EDC3" w14:textId="07BEC642" w:rsidR="00164E22"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lastRenderedPageBreak/>
              <w:t xml:space="preserve">persist the average cycle time of up to last 1000 molding cycles in persistent memory until it is successfully sent to the server.  </w:t>
            </w:r>
          </w:p>
          <w:p w14:paraId="72E13008" w14:textId="445792EA" w:rsidR="003D4619"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send the average cycle time of up to last 1000 molding cycles on AWS server as part of </w:t>
            </w:r>
            <w:r w:rsidR="005579C3" w:rsidRPr="003D4619">
              <w:rPr>
                <w:rFonts w:ascii="Arial" w:eastAsia="Times New Roman" w:hAnsi="Arial" w:cs="Arial"/>
                <w:lang w:val="en-US"/>
              </w:rPr>
              <w:t>PTM on</w:t>
            </w:r>
            <w:r w:rsidRPr="003D4619">
              <w:rPr>
                <w:rFonts w:ascii="Arial" w:eastAsia="Times New Roman" w:hAnsi="Arial" w:cs="Arial"/>
                <w:lang w:val="en-US"/>
              </w:rPr>
              <w:t xml:space="preserve"> the pre-configured topic. </w:t>
            </w:r>
          </w:p>
          <w:p w14:paraId="489B7CD1" w14:textId="20580A89" w:rsidR="00164E22" w:rsidRPr="005579C3" w:rsidRDefault="00164E22" w:rsidP="00164E22">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calculate the average cycle time of up to last 10000 molding cycles.  persist the average cycle time of up to last 10000 molding cycles in persistent memory until it is successfully sent to the server.  </w:t>
            </w:r>
          </w:p>
          <w:p w14:paraId="48EA1882" w14:textId="5580FEA4" w:rsidR="00950FD6" w:rsidRPr="003D4619" w:rsidRDefault="00164E22" w:rsidP="003D4619">
            <w:pPr>
              <w:pStyle w:val="ListParagraph"/>
              <w:numPr>
                <w:ilvl w:val="0"/>
                <w:numId w:val="24"/>
              </w:numPr>
              <w:spacing w:line="240" w:lineRule="auto"/>
              <w:textAlignment w:val="baseline"/>
              <w:rPr>
                <w:rFonts w:ascii="Arial" w:eastAsia="Times New Roman" w:hAnsi="Arial" w:cs="Arial"/>
                <w:lang w:val="en-US"/>
              </w:rPr>
            </w:pPr>
            <w:r w:rsidRPr="003D4619">
              <w:rPr>
                <w:rFonts w:ascii="Arial" w:eastAsia="Times New Roman" w:hAnsi="Arial" w:cs="Arial"/>
                <w:lang w:val="en-US"/>
              </w:rPr>
              <w:t xml:space="preserve"> send the average cycle time of up to last 10000 molding cycles on AWS server as part of </w:t>
            </w:r>
            <w:r w:rsidR="005579C3" w:rsidRPr="003D4619">
              <w:rPr>
                <w:rFonts w:ascii="Arial" w:eastAsia="Times New Roman" w:hAnsi="Arial" w:cs="Arial"/>
                <w:lang w:val="en-US"/>
              </w:rPr>
              <w:t>PTM on</w:t>
            </w:r>
            <w:r w:rsidRPr="003D4619">
              <w:rPr>
                <w:rFonts w:ascii="Arial" w:eastAsia="Times New Roman" w:hAnsi="Arial" w:cs="Arial"/>
                <w:lang w:val="en-US"/>
              </w:rPr>
              <w:t xml:space="preserve"> the pre-configured topic.</w:t>
            </w:r>
          </w:p>
        </w:tc>
      </w:tr>
      <w:tr w:rsidR="00950FD6" w:rsidRPr="00C77931" w14:paraId="5C7449FE" w14:textId="77777777" w:rsidTr="00BF35C3">
        <w:trPr>
          <w:trHeight w:val="525"/>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6CA1EC79" w14:textId="13300CBD" w:rsidR="00950FD6" w:rsidRPr="00A04D98" w:rsidRDefault="00A04D98" w:rsidP="00A04D98">
            <w:pPr>
              <w:spacing w:after="0" w:line="240" w:lineRule="auto"/>
              <w:rPr>
                <w:rFonts w:ascii="Arial" w:eastAsia="Times New Roman" w:hAnsi="Arial" w:cs="Arial"/>
                <w:b/>
                <w:bCs/>
                <w:color w:val="000000"/>
              </w:rPr>
            </w:pPr>
            <w:r w:rsidRPr="00A04D98">
              <w:rPr>
                <w:rFonts w:ascii="Arial" w:eastAsia="Times New Roman" w:hAnsi="Arial" w:cs="Arial"/>
                <w:b/>
                <w:bCs/>
                <w:color w:val="000000"/>
              </w:rPr>
              <w:lastRenderedPageBreak/>
              <w:t>Time Stamp</w:t>
            </w:r>
            <w:r w:rsidR="00F82B8B">
              <w:rPr>
                <w:rFonts w:ascii="Arial" w:eastAsia="Times New Roman" w:hAnsi="Arial" w:cs="Arial"/>
                <w:b/>
                <w:bCs/>
                <w:color w:val="000000"/>
              </w:rPr>
              <w:t>(</w:t>
            </w:r>
            <w:proofErr w:type="spellStart"/>
            <w:r w:rsidR="00F82B8B">
              <w:rPr>
                <w:rFonts w:ascii="Arial" w:eastAsia="Times New Roman" w:hAnsi="Arial" w:cs="Arial"/>
                <w:b/>
                <w:bCs/>
                <w:color w:val="000000"/>
              </w:rPr>
              <w:t>ts</w:t>
            </w:r>
            <w:proofErr w:type="spellEnd"/>
            <w:r w:rsidR="00F82B8B">
              <w:rPr>
                <w:rFonts w:ascii="Arial" w:eastAsia="Times New Roman" w:hAnsi="Arial" w:cs="Arial"/>
                <w:b/>
                <w:bCs/>
                <w:color w:val="000000"/>
              </w:rPr>
              <w:t>)</w:t>
            </w:r>
            <w:r w:rsidRPr="00A04D98">
              <w:rPr>
                <w:rFonts w:ascii="Arial" w:eastAsia="Times New Roman" w:hAnsi="Arial" w:cs="Arial"/>
                <w:b/>
                <w:bCs/>
                <w:color w:val="000000"/>
              </w:rPr>
              <w:t xml:space="preserve"> </w:t>
            </w: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18F8A274" w14:textId="5DDC476E" w:rsidR="006E2F9E" w:rsidRDefault="00275AE2" w:rsidP="002256BE">
            <w:pPr>
              <w:pStyle w:val="ListParagraph"/>
              <w:spacing w:line="240" w:lineRule="auto"/>
              <w:ind w:left="2235"/>
              <w:textAlignment w:val="baseline"/>
              <w:rPr>
                <w:rFonts w:ascii="Arial" w:eastAsia="Times New Roman" w:hAnsi="Arial" w:cs="Arial"/>
                <w:b/>
                <w:bCs/>
                <w:lang w:val="en-US"/>
              </w:rPr>
            </w:pPr>
            <w:r w:rsidRPr="00275AE2">
              <w:rPr>
                <w:rFonts w:ascii="Arial" w:eastAsia="Times New Roman" w:hAnsi="Arial" w:cs="Arial"/>
                <w:b/>
                <w:bCs/>
                <w:lang w:val="en-US"/>
              </w:rPr>
              <w:t>Timestamp is the time when the message was snapshotted.</w:t>
            </w:r>
          </w:p>
          <w:p w14:paraId="13873347" w14:textId="77777777" w:rsidR="00481762" w:rsidRDefault="00481762" w:rsidP="002256BE">
            <w:pPr>
              <w:pStyle w:val="ListParagraph"/>
              <w:spacing w:line="240" w:lineRule="auto"/>
              <w:ind w:left="2235"/>
              <w:textAlignment w:val="baseline"/>
              <w:rPr>
                <w:rFonts w:ascii="Arial" w:eastAsia="Times New Roman" w:hAnsi="Arial" w:cs="Arial"/>
                <w:b/>
                <w:bCs/>
                <w:lang w:val="en-US"/>
              </w:rPr>
            </w:pPr>
          </w:p>
          <w:p w14:paraId="2DE8A9F6" w14:textId="2CD9A0DE" w:rsidR="00481762" w:rsidRPr="00275AE2" w:rsidRDefault="00481762" w:rsidP="002256BE">
            <w:pPr>
              <w:pStyle w:val="ListParagraph"/>
              <w:spacing w:line="240" w:lineRule="auto"/>
              <w:ind w:left="2235"/>
              <w:textAlignment w:val="baseline"/>
              <w:rPr>
                <w:rFonts w:ascii="Arial" w:eastAsia="Times New Roman" w:hAnsi="Arial" w:cs="Arial"/>
                <w:b/>
                <w:bCs/>
                <w:lang w:val="en-US"/>
              </w:rPr>
            </w:pPr>
            <w:r>
              <w:rPr>
                <w:rFonts w:ascii="Arial" w:eastAsia="Times New Roman" w:hAnsi="Arial" w:cs="Arial"/>
                <w:b/>
                <w:bCs/>
                <w:lang w:val="en-US"/>
              </w:rPr>
              <w:t xml:space="preserve">Device shall </w:t>
            </w:r>
          </w:p>
          <w:p w14:paraId="157D0CFE" w14:textId="6B67344A"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main power OFF event as SEM to AWS server with </w:t>
            </w:r>
            <w:r w:rsidR="009E7C20" w:rsidRPr="001F42E4">
              <w:rPr>
                <w:rFonts w:ascii="Arial" w:eastAsia="Times New Roman" w:hAnsi="Arial" w:cs="Arial"/>
                <w:lang w:val="en-US"/>
              </w:rPr>
              <w:t xml:space="preserve">the </w:t>
            </w:r>
            <w:r w:rsidRPr="001F42E4">
              <w:rPr>
                <w:rFonts w:ascii="Arial" w:eastAsia="Times New Roman" w:hAnsi="Arial" w:cs="Arial"/>
                <w:lang w:val="en-US"/>
              </w:rPr>
              <w:t xml:space="preserve">timestamp at </w:t>
            </w:r>
            <w:r w:rsidR="00E77FBC" w:rsidRPr="001F42E4">
              <w:rPr>
                <w:rFonts w:ascii="Arial" w:eastAsia="Times New Roman" w:hAnsi="Arial" w:cs="Arial"/>
                <w:lang w:val="en-US"/>
              </w:rPr>
              <w:t>real-time</w:t>
            </w:r>
            <w:r w:rsidRPr="001F42E4">
              <w:rPr>
                <w:rFonts w:ascii="Arial" w:eastAsia="Times New Roman" w:hAnsi="Arial" w:cs="Arial"/>
                <w:lang w:val="en-US"/>
              </w:rPr>
              <w:t xml:space="preserve"> on pre-configured topic.</w:t>
            </w:r>
          </w:p>
          <w:p w14:paraId="79681F5F" w14:textId="35958B6D" w:rsidR="006E2F9E" w:rsidRPr="00977CCB" w:rsidRDefault="006E2F9E" w:rsidP="001F42E4">
            <w:pPr>
              <w:pStyle w:val="ListParagraph"/>
              <w:numPr>
                <w:ilvl w:val="0"/>
                <w:numId w:val="24"/>
              </w:numPr>
              <w:spacing w:line="240" w:lineRule="auto"/>
              <w:textAlignment w:val="baseline"/>
              <w:rPr>
                <w:rFonts w:ascii="Arial" w:eastAsia="Times New Roman" w:hAnsi="Arial" w:cs="Arial"/>
                <w:color w:val="FF0000"/>
                <w:lang w:val="en-US"/>
                <w:rPrChange w:id="32" w:author="Priyanka Y" w:date="2022-11-10T10:25:00Z">
                  <w:rPr>
                    <w:rFonts w:ascii="Arial" w:eastAsia="Times New Roman" w:hAnsi="Arial" w:cs="Arial"/>
                    <w:lang w:val="en-US"/>
                  </w:rPr>
                </w:rPrChange>
              </w:rPr>
            </w:pPr>
            <w:commentRangeStart w:id="33"/>
            <w:commentRangeStart w:id="34"/>
            <w:r w:rsidRPr="00977CCB">
              <w:rPr>
                <w:rFonts w:ascii="Arial" w:eastAsia="Times New Roman" w:hAnsi="Arial" w:cs="Arial"/>
                <w:color w:val="FF0000"/>
                <w:lang w:val="en-US"/>
                <w:rPrChange w:id="35" w:author="Priyanka Y" w:date="2022-11-10T10:25:00Z">
                  <w:rPr>
                    <w:rFonts w:ascii="Arial" w:eastAsia="Times New Roman" w:hAnsi="Arial" w:cs="Arial"/>
                    <w:lang w:val="en-US"/>
                  </w:rPr>
                </w:rPrChange>
              </w:rPr>
              <w:t xml:space="preserve">percentage level </w:t>
            </w:r>
            <w:commentRangeEnd w:id="33"/>
            <w:r w:rsidR="00A33BFD" w:rsidRPr="00977CCB">
              <w:rPr>
                <w:rStyle w:val="CommentReference"/>
                <w:color w:val="FF0000"/>
                <w:rPrChange w:id="36" w:author="Priyanka Y" w:date="2022-11-10T10:25:00Z">
                  <w:rPr>
                    <w:rStyle w:val="CommentReference"/>
                  </w:rPr>
                </w:rPrChange>
              </w:rPr>
              <w:commentReference w:id="33"/>
            </w:r>
            <w:r w:rsidRPr="00977CCB">
              <w:rPr>
                <w:rFonts w:ascii="Arial" w:eastAsia="Times New Roman" w:hAnsi="Arial" w:cs="Arial"/>
                <w:color w:val="FF0000"/>
                <w:lang w:val="en-US"/>
                <w:rPrChange w:id="37" w:author="Priyanka Y" w:date="2022-11-10T10:25:00Z">
                  <w:rPr>
                    <w:rFonts w:ascii="Arial" w:eastAsia="Times New Roman" w:hAnsi="Arial" w:cs="Arial"/>
                    <w:lang w:val="en-US"/>
                  </w:rPr>
                </w:rPrChange>
              </w:rPr>
              <w:t xml:space="preserve">as SEM to AWS server with </w:t>
            </w:r>
            <w:r w:rsidR="00E77FBC" w:rsidRPr="00977CCB">
              <w:rPr>
                <w:rFonts w:ascii="Arial" w:eastAsia="Times New Roman" w:hAnsi="Arial" w:cs="Arial"/>
                <w:color w:val="FF0000"/>
                <w:lang w:val="en-US"/>
                <w:rPrChange w:id="38" w:author="Priyanka Y" w:date="2022-11-10T10:25:00Z">
                  <w:rPr>
                    <w:rFonts w:ascii="Arial" w:eastAsia="Times New Roman" w:hAnsi="Arial" w:cs="Arial"/>
                    <w:lang w:val="en-US"/>
                  </w:rPr>
                </w:rPrChange>
              </w:rPr>
              <w:t xml:space="preserve">the </w:t>
            </w:r>
            <w:r w:rsidRPr="00977CCB">
              <w:rPr>
                <w:rFonts w:ascii="Arial" w:eastAsia="Times New Roman" w:hAnsi="Arial" w:cs="Arial"/>
                <w:color w:val="FF0000"/>
                <w:lang w:val="en-US"/>
                <w:rPrChange w:id="39" w:author="Priyanka Y" w:date="2022-11-10T10:25:00Z">
                  <w:rPr>
                    <w:rFonts w:ascii="Arial" w:eastAsia="Times New Roman" w:hAnsi="Arial" w:cs="Arial"/>
                    <w:lang w:val="en-US"/>
                  </w:rPr>
                </w:rPrChange>
              </w:rPr>
              <w:t xml:space="preserve">timestamp at real time on </w:t>
            </w:r>
            <w:r w:rsidR="00E77FBC" w:rsidRPr="00977CCB">
              <w:rPr>
                <w:rFonts w:ascii="Arial" w:eastAsia="Times New Roman" w:hAnsi="Arial" w:cs="Arial"/>
                <w:color w:val="FF0000"/>
                <w:lang w:val="en-US"/>
                <w:rPrChange w:id="40" w:author="Priyanka Y" w:date="2022-11-10T10:25:00Z">
                  <w:rPr>
                    <w:rFonts w:ascii="Arial" w:eastAsia="Times New Roman" w:hAnsi="Arial" w:cs="Arial"/>
                    <w:lang w:val="en-US"/>
                  </w:rPr>
                </w:rPrChange>
              </w:rPr>
              <w:t xml:space="preserve">the </w:t>
            </w:r>
            <w:r w:rsidRPr="00977CCB">
              <w:rPr>
                <w:rFonts w:ascii="Arial" w:eastAsia="Times New Roman" w:hAnsi="Arial" w:cs="Arial"/>
                <w:color w:val="FF0000"/>
                <w:lang w:val="en-US"/>
                <w:rPrChange w:id="41" w:author="Priyanka Y" w:date="2022-11-10T10:25:00Z">
                  <w:rPr>
                    <w:rFonts w:ascii="Arial" w:eastAsia="Times New Roman" w:hAnsi="Arial" w:cs="Arial"/>
                    <w:lang w:val="en-US"/>
                  </w:rPr>
                </w:rPrChange>
              </w:rPr>
              <w:t>pre-configured topic.</w:t>
            </w:r>
            <w:commentRangeEnd w:id="34"/>
            <w:r w:rsidR="00977CCB">
              <w:rPr>
                <w:rStyle w:val="CommentReference"/>
              </w:rPr>
              <w:commentReference w:id="34"/>
            </w:r>
          </w:p>
          <w:p w14:paraId="2A887B12" w14:textId="589339C3" w:rsidR="006E2F9E" w:rsidRPr="001F42E4" w:rsidRDefault="00E77FBC"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The </w:t>
            </w:r>
            <w:commentRangeStart w:id="42"/>
            <w:r w:rsidR="006E2F9E" w:rsidRPr="001F42E4">
              <w:rPr>
                <w:rFonts w:ascii="Arial" w:eastAsia="Times New Roman" w:hAnsi="Arial" w:cs="Arial"/>
                <w:lang w:val="en-US"/>
              </w:rPr>
              <w:t xml:space="preserve">lost event </w:t>
            </w:r>
            <w:commentRangeEnd w:id="42"/>
            <w:r w:rsidR="00A33BFD">
              <w:rPr>
                <w:rStyle w:val="CommentReference"/>
              </w:rPr>
              <w:commentReference w:id="42"/>
            </w:r>
            <w:r w:rsidR="006E2F9E" w:rsidRPr="001F42E4">
              <w:rPr>
                <w:rFonts w:ascii="Arial" w:eastAsia="Times New Roman" w:hAnsi="Arial" w:cs="Arial"/>
                <w:lang w:val="en-US"/>
              </w:rPr>
              <w:t>as SEM to AWS server with timestamp on the pre-configured topic as it reconnects.</w:t>
            </w:r>
          </w:p>
          <w:p w14:paraId="50E6293F" w14:textId="77777777"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power ON event as SEM to AWS server with the timestamp at real time on the pre-configured topic.</w:t>
            </w:r>
          </w:p>
          <w:p w14:paraId="28C92935" w14:textId="77562FE7"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System Provisioned event as SEM to AWS server with timestamp on </w:t>
            </w:r>
            <w:r w:rsidR="00E77FBC" w:rsidRPr="001F42E4">
              <w:rPr>
                <w:rFonts w:ascii="Arial" w:eastAsia="Times New Roman" w:hAnsi="Arial" w:cs="Arial"/>
                <w:lang w:val="en-US"/>
              </w:rPr>
              <w:t xml:space="preserve">the </w:t>
            </w:r>
            <w:r w:rsidRPr="001F42E4">
              <w:rPr>
                <w:rFonts w:ascii="Arial" w:eastAsia="Times New Roman" w:hAnsi="Arial" w:cs="Arial"/>
                <w:lang w:val="en-US"/>
              </w:rPr>
              <w:t xml:space="preserve">pre-configured topic at </w:t>
            </w:r>
            <w:r w:rsidR="00E77FBC" w:rsidRPr="001F42E4">
              <w:rPr>
                <w:rFonts w:ascii="Arial" w:eastAsia="Times New Roman" w:hAnsi="Arial" w:cs="Arial"/>
                <w:lang w:val="en-US"/>
              </w:rPr>
              <w:t>real-time</w:t>
            </w:r>
            <w:r w:rsidRPr="001F42E4">
              <w:rPr>
                <w:rFonts w:ascii="Arial" w:eastAsia="Times New Roman" w:hAnsi="Arial" w:cs="Arial"/>
                <w:lang w:val="en-US"/>
              </w:rPr>
              <w:t>.</w:t>
            </w:r>
          </w:p>
          <w:p w14:paraId="483EAF7E" w14:textId="77777777"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power shutdown event as SEM to AWS server with timestamp on the pre-configured topic at real-time.</w:t>
            </w:r>
          </w:p>
          <w:p w14:paraId="27DF5B6D" w14:textId="0BE6A75D" w:rsidR="006E2F9E" w:rsidRPr="001F42E4" w:rsidDel="00346656" w:rsidRDefault="006E2F9E" w:rsidP="001F42E4">
            <w:pPr>
              <w:pStyle w:val="ListParagraph"/>
              <w:numPr>
                <w:ilvl w:val="0"/>
                <w:numId w:val="24"/>
              </w:numPr>
              <w:spacing w:line="240" w:lineRule="auto"/>
              <w:textAlignment w:val="baseline"/>
              <w:rPr>
                <w:del w:id="43" w:author="Priyanka Y" w:date="2022-11-10T10:28:00Z"/>
                <w:rFonts w:ascii="Arial" w:eastAsia="Times New Roman" w:hAnsi="Arial" w:cs="Arial"/>
                <w:lang w:val="en-US"/>
              </w:rPr>
            </w:pPr>
            <w:del w:id="44" w:author="Priyanka Y" w:date="2022-11-10T10:28:00Z">
              <w:r w:rsidRPr="001F42E4" w:rsidDel="00346656">
                <w:rPr>
                  <w:rFonts w:ascii="Arial" w:eastAsia="Times New Roman" w:hAnsi="Arial" w:cs="Arial"/>
                  <w:lang w:val="en-US"/>
                </w:rPr>
                <w:delText xml:space="preserve">the </w:delText>
              </w:r>
              <w:commentRangeStart w:id="45"/>
              <w:r w:rsidRPr="001F42E4" w:rsidDel="00346656">
                <w:rPr>
                  <w:rFonts w:ascii="Arial" w:eastAsia="Times New Roman" w:hAnsi="Arial" w:cs="Arial"/>
                  <w:lang w:val="en-US"/>
                </w:rPr>
                <w:delText xml:space="preserve">RTC error </w:delText>
              </w:r>
              <w:commentRangeEnd w:id="45"/>
              <w:r w:rsidR="00A33BFD" w:rsidDel="00346656">
                <w:rPr>
                  <w:rStyle w:val="CommentReference"/>
                </w:rPr>
                <w:commentReference w:id="45"/>
              </w:r>
              <w:r w:rsidRPr="001F42E4" w:rsidDel="00346656">
                <w:rPr>
                  <w:rFonts w:ascii="Arial" w:eastAsia="Times New Roman" w:hAnsi="Arial" w:cs="Arial"/>
                  <w:lang w:val="en-US"/>
                </w:rPr>
                <w:delText>as SEM to the AWS server with the timestamp in Realtime on the pre-configured topic.</w:delText>
              </w:r>
            </w:del>
          </w:p>
          <w:p w14:paraId="3EC33898" w14:textId="2AAF5E99"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del w:id="46" w:author="Priyanka Y" w:date="2022-11-10T10:28:00Z">
              <w:r w:rsidRPr="001F42E4" w:rsidDel="00346656">
                <w:rPr>
                  <w:rFonts w:ascii="Arial" w:eastAsia="Times New Roman" w:hAnsi="Arial" w:cs="Arial"/>
                  <w:lang w:val="en-US"/>
                </w:rPr>
                <w:delText xml:space="preserve"> </w:delText>
              </w:r>
            </w:del>
            <w:r w:rsidRPr="001F42E4">
              <w:rPr>
                <w:rFonts w:ascii="Arial" w:eastAsia="Times New Roman" w:hAnsi="Arial" w:cs="Arial"/>
                <w:lang w:val="en-US"/>
              </w:rPr>
              <w:t>BIST report to the server as SEM with the timestamp.</w:t>
            </w:r>
          </w:p>
          <w:p w14:paraId="625EEA72" w14:textId="79D45FB8" w:rsidR="006E2F9E" w:rsidRPr="001F42E4" w:rsidRDefault="006E2F9E"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Device Timestamp sent in PTM record</w:t>
            </w:r>
            <w:r w:rsidR="00E81881">
              <w:rPr>
                <w:rFonts w:ascii="Arial" w:eastAsia="Times New Roman" w:hAnsi="Arial" w:cs="Arial"/>
                <w:lang w:val="en-US"/>
              </w:rPr>
              <w:t xml:space="preserve"> should </w:t>
            </w:r>
            <w:r w:rsidRPr="001F42E4">
              <w:rPr>
                <w:rFonts w:ascii="Arial" w:eastAsia="Times New Roman" w:hAnsi="Arial" w:cs="Arial"/>
                <w:lang w:val="en-US"/>
              </w:rPr>
              <w:t>match with the server Time stamp as requested by AWS</w:t>
            </w:r>
          </w:p>
          <w:p w14:paraId="4C2C598D" w14:textId="7918C451" w:rsidR="00950FD6" w:rsidRPr="001F42E4" w:rsidRDefault="00950FD6" w:rsidP="00E81881">
            <w:pPr>
              <w:pStyle w:val="ListParagraph"/>
              <w:spacing w:line="240" w:lineRule="auto"/>
              <w:ind w:left="2235"/>
              <w:textAlignment w:val="baseline"/>
              <w:rPr>
                <w:rFonts w:ascii="Arial" w:eastAsia="Times New Roman" w:hAnsi="Arial" w:cs="Arial"/>
                <w:lang w:val="en-US"/>
              </w:rPr>
            </w:pPr>
          </w:p>
        </w:tc>
      </w:tr>
      <w:tr w:rsidR="00950FD6" w:rsidRPr="00C77931" w14:paraId="589BF6F2" w14:textId="77777777" w:rsidTr="00BA2C14">
        <w:trPr>
          <w:trHeight w:val="2717"/>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744771F5" w14:textId="640E7355" w:rsidR="00950FD6" w:rsidRPr="00A04D98" w:rsidRDefault="00B951B7" w:rsidP="00306BED">
            <w:pPr>
              <w:spacing w:after="0" w:line="240" w:lineRule="auto"/>
              <w:jc w:val="center"/>
              <w:rPr>
                <w:rFonts w:ascii="Arial" w:eastAsia="Times New Roman" w:hAnsi="Arial" w:cs="Arial"/>
                <w:b/>
                <w:bCs/>
                <w:color w:val="000000"/>
              </w:rPr>
            </w:pPr>
            <w:r w:rsidRPr="00A04D98">
              <w:rPr>
                <w:rFonts w:ascii="Arial" w:eastAsia="Times New Roman" w:hAnsi="Arial" w:cs="Arial"/>
                <w:b/>
                <w:bCs/>
              </w:rPr>
              <w:t>O</w:t>
            </w:r>
            <w:r w:rsidR="00B06531" w:rsidRPr="00A04D98">
              <w:rPr>
                <w:rFonts w:ascii="Arial" w:eastAsia="Times New Roman" w:hAnsi="Arial" w:cs="Arial"/>
                <w:b/>
                <w:bCs/>
              </w:rPr>
              <w:t>N</w:t>
            </w:r>
            <w:r w:rsidRPr="00A04D98">
              <w:rPr>
                <w:rFonts w:ascii="Arial" w:eastAsia="Times New Roman" w:hAnsi="Arial" w:cs="Arial"/>
                <w:b/>
                <w:bCs/>
              </w:rPr>
              <w:t xml:space="preserve"> Demand Diagnostic message</w:t>
            </w:r>
            <w:r w:rsidRPr="00A04D98">
              <w:rPr>
                <w:rFonts w:ascii="Arial" w:eastAsia="Times New Roman" w:hAnsi="Arial" w:cs="Arial"/>
                <w:b/>
                <w:bCs/>
                <w:color w:val="000000"/>
              </w:rPr>
              <w:t xml:space="preserve"> (</w:t>
            </w:r>
            <w:proofErr w:type="gramStart"/>
            <w:r w:rsidR="00F420BF" w:rsidRPr="00A04D98">
              <w:rPr>
                <w:rFonts w:ascii="Arial" w:eastAsia="Times New Roman" w:hAnsi="Arial" w:cs="Arial"/>
                <w:b/>
                <w:bCs/>
                <w:color w:val="000000"/>
              </w:rPr>
              <w:t xml:space="preserve">ODM </w:t>
            </w:r>
            <w:r w:rsidRPr="00A04D98">
              <w:rPr>
                <w:rFonts w:ascii="Arial" w:eastAsia="Times New Roman" w:hAnsi="Arial" w:cs="Arial"/>
                <w:b/>
                <w:bCs/>
                <w:color w:val="000000"/>
              </w:rPr>
              <w:t>)</w:t>
            </w:r>
            <w:proofErr w:type="gramEnd"/>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161089DB" w14:textId="4B2C502A" w:rsidR="00D97052" w:rsidRPr="001F42E4" w:rsidDel="00346656" w:rsidRDefault="00D97052" w:rsidP="00945802">
            <w:pPr>
              <w:pStyle w:val="ListParagraph"/>
              <w:spacing w:line="240" w:lineRule="auto"/>
              <w:ind w:left="2235"/>
              <w:textAlignment w:val="baseline"/>
              <w:rPr>
                <w:del w:id="47" w:author="Priyanka Y" w:date="2022-11-10T10:28:00Z"/>
                <w:rFonts w:ascii="Arial" w:eastAsia="Times New Roman" w:hAnsi="Arial" w:cs="Arial"/>
                <w:lang w:val="en-US"/>
              </w:rPr>
            </w:pPr>
            <w:del w:id="48" w:author="Priyanka Y" w:date="2022-11-10T10:28:00Z">
              <w:r w:rsidRPr="001F42E4" w:rsidDel="00346656">
                <w:rPr>
                  <w:rFonts w:ascii="Arial" w:eastAsia="Times New Roman" w:hAnsi="Arial" w:cs="Arial"/>
                  <w:lang w:val="en-US"/>
                </w:rPr>
                <w:delText>ODM FLOW</w:delText>
              </w:r>
            </w:del>
          </w:p>
          <w:p w14:paraId="523464EA" w14:textId="7E0C3698" w:rsidR="002028D6" w:rsidRPr="00346656" w:rsidDel="00346656" w:rsidRDefault="00875308" w:rsidP="00346656">
            <w:pPr>
              <w:pStyle w:val="ListParagraph"/>
              <w:spacing w:line="240" w:lineRule="auto"/>
              <w:ind w:left="2235"/>
              <w:textAlignment w:val="baseline"/>
              <w:rPr>
                <w:del w:id="49" w:author="Priyanka Y" w:date="2022-11-10T10:28:00Z"/>
                <w:rFonts w:eastAsia="Times New Roman"/>
                <w:lang w:val="en-US"/>
              </w:rPr>
              <w:pPrChange w:id="50" w:author="Priyanka Y" w:date="2022-11-10T10:28:00Z">
                <w:pPr>
                  <w:pStyle w:val="ListParagraph"/>
                  <w:numPr>
                    <w:numId w:val="24"/>
                  </w:numPr>
                  <w:spacing w:line="240" w:lineRule="auto"/>
                  <w:ind w:left="2235" w:hanging="360"/>
                  <w:textAlignment w:val="baseline"/>
                </w:pPr>
              </w:pPrChange>
            </w:pPr>
            <w:del w:id="51" w:author="Priyanka Y" w:date="2022-11-10T10:28:00Z">
              <w:r w:rsidRPr="00346656" w:rsidDel="00346656">
                <w:rPr>
                  <w:rFonts w:eastAsia="Times New Roman"/>
                  <w:lang w:val="en-US"/>
                </w:rPr>
                <w:delText xml:space="preserve"> </w:delText>
              </w:r>
              <w:commentRangeStart w:id="52"/>
              <w:r w:rsidR="00D051E8" w:rsidRPr="00346656" w:rsidDel="00346656">
                <w:rPr>
                  <w:rFonts w:eastAsia="Times New Roman"/>
                  <w:lang w:val="en-US"/>
                </w:rPr>
                <w:delText>Aws IOT</w:delText>
              </w:r>
              <w:r w:rsidRPr="00346656" w:rsidDel="00346656">
                <w:rPr>
                  <w:rFonts w:eastAsia="Times New Roman"/>
                  <w:lang w:val="en-US"/>
                </w:rPr>
                <w:delText xml:space="preserve"> job is created </w:delText>
              </w:r>
              <w:commentRangeEnd w:id="52"/>
              <w:r w:rsidR="00A33BFD" w:rsidDel="00346656">
                <w:rPr>
                  <w:rStyle w:val="CommentReference"/>
                </w:rPr>
                <w:commentReference w:id="52"/>
              </w:r>
            </w:del>
          </w:p>
          <w:p w14:paraId="4A7B210C" w14:textId="5A665E45" w:rsidR="006113D5" w:rsidRPr="001F42E4" w:rsidDel="00346656" w:rsidRDefault="006113D5" w:rsidP="001F42E4">
            <w:pPr>
              <w:pStyle w:val="ListParagraph"/>
              <w:numPr>
                <w:ilvl w:val="0"/>
                <w:numId w:val="24"/>
              </w:numPr>
              <w:spacing w:line="240" w:lineRule="auto"/>
              <w:textAlignment w:val="baseline"/>
              <w:rPr>
                <w:del w:id="53" w:author="Priyanka Y" w:date="2022-11-10T10:28:00Z"/>
                <w:rFonts w:ascii="Arial" w:eastAsia="Times New Roman" w:hAnsi="Arial" w:cs="Arial"/>
                <w:lang w:val="en-US"/>
              </w:rPr>
            </w:pPr>
            <w:commentRangeStart w:id="54"/>
            <w:del w:id="55" w:author="Priyanka Y" w:date="2022-11-10T10:28:00Z">
              <w:r w:rsidRPr="001F42E4" w:rsidDel="00346656">
                <w:rPr>
                  <w:rFonts w:ascii="Arial" w:eastAsia="Times New Roman" w:hAnsi="Arial" w:cs="Arial"/>
                  <w:lang w:val="en-US"/>
                </w:rPr>
                <w:delText xml:space="preserve">Status in progress </w:delText>
              </w:r>
              <w:commentRangeEnd w:id="54"/>
              <w:r w:rsidR="00A33BFD" w:rsidDel="00346656">
                <w:rPr>
                  <w:rStyle w:val="CommentReference"/>
                </w:rPr>
                <w:commentReference w:id="54"/>
              </w:r>
            </w:del>
          </w:p>
          <w:p w14:paraId="186BBA8C" w14:textId="70D947BB" w:rsidR="006113D5" w:rsidRPr="001F42E4" w:rsidDel="00346656" w:rsidRDefault="009A0B7F" w:rsidP="001F42E4">
            <w:pPr>
              <w:pStyle w:val="ListParagraph"/>
              <w:numPr>
                <w:ilvl w:val="0"/>
                <w:numId w:val="24"/>
              </w:numPr>
              <w:spacing w:line="240" w:lineRule="auto"/>
              <w:textAlignment w:val="baseline"/>
              <w:rPr>
                <w:del w:id="56" w:author="Priyanka Y" w:date="2022-11-10T10:28:00Z"/>
                <w:rFonts w:ascii="Arial" w:eastAsia="Times New Roman" w:hAnsi="Arial" w:cs="Arial"/>
                <w:lang w:val="en-US"/>
              </w:rPr>
            </w:pPr>
            <w:commentRangeStart w:id="57"/>
            <w:del w:id="58" w:author="Priyanka Y" w:date="2022-11-10T10:28:00Z">
              <w:r w:rsidRPr="001F42E4" w:rsidDel="00346656">
                <w:rPr>
                  <w:rFonts w:ascii="Arial" w:eastAsia="Times New Roman" w:hAnsi="Arial" w:cs="Arial"/>
                  <w:lang w:val="en-US"/>
                </w:rPr>
                <w:delText xml:space="preserve">Recorded PTMs sent to ODM shadow </w:delText>
              </w:r>
              <w:commentRangeEnd w:id="57"/>
              <w:r w:rsidR="00A33BFD" w:rsidDel="00346656">
                <w:rPr>
                  <w:rStyle w:val="CommentReference"/>
                </w:rPr>
                <w:commentReference w:id="57"/>
              </w:r>
            </w:del>
          </w:p>
          <w:p w14:paraId="10A84666" w14:textId="08B96D51" w:rsidR="00225E6F" w:rsidRPr="001F42E4" w:rsidDel="00346656" w:rsidRDefault="00225E6F" w:rsidP="001F42E4">
            <w:pPr>
              <w:pStyle w:val="ListParagraph"/>
              <w:numPr>
                <w:ilvl w:val="0"/>
                <w:numId w:val="24"/>
              </w:numPr>
              <w:spacing w:line="240" w:lineRule="auto"/>
              <w:textAlignment w:val="baseline"/>
              <w:rPr>
                <w:del w:id="59" w:author="Priyanka Y" w:date="2022-11-10T10:28:00Z"/>
                <w:rFonts w:ascii="Arial" w:eastAsia="Times New Roman" w:hAnsi="Arial" w:cs="Arial"/>
                <w:lang w:val="en-US"/>
              </w:rPr>
            </w:pPr>
            <w:del w:id="60" w:author="Priyanka Y" w:date="2022-11-10T10:28:00Z">
              <w:r w:rsidRPr="001F42E4" w:rsidDel="00346656">
                <w:rPr>
                  <w:rFonts w:ascii="Arial" w:eastAsia="Times New Roman" w:hAnsi="Arial" w:cs="Arial"/>
                  <w:lang w:val="en-US"/>
                </w:rPr>
                <w:delText xml:space="preserve">Device shadow updated </w:delText>
              </w:r>
            </w:del>
          </w:p>
          <w:p w14:paraId="2D4424E6" w14:textId="6F246E6B" w:rsidR="00BA2C14" w:rsidDel="00346656" w:rsidRDefault="00225E6F" w:rsidP="001F42E4">
            <w:pPr>
              <w:pStyle w:val="ListParagraph"/>
              <w:numPr>
                <w:ilvl w:val="0"/>
                <w:numId w:val="24"/>
              </w:numPr>
              <w:spacing w:line="240" w:lineRule="auto"/>
              <w:textAlignment w:val="baseline"/>
              <w:rPr>
                <w:del w:id="61" w:author="Priyanka Y" w:date="2022-11-10T10:28:00Z"/>
                <w:rFonts w:ascii="Arial" w:eastAsia="Times New Roman" w:hAnsi="Arial" w:cs="Arial"/>
                <w:lang w:val="en-US"/>
              </w:rPr>
            </w:pPr>
            <w:commentRangeStart w:id="62"/>
            <w:del w:id="63" w:author="Priyanka Y" w:date="2022-11-10T10:28:00Z">
              <w:r w:rsidRPr="001F42E4" w:rsidDel="00346656">
                <w:rPr>
                  <w:rFonts w:ascii="Arial" w:eastAsia="Times New Roman" w:hAnsi="Arial" w:cs="Arial"/>
                  <w:lang w:val="en-US"/>
                </w:rPr>
                <w:delText>Status</w:delText>
              </w:r>
              <w:r w:rsidR="007A6E98" w:rsidRPr="001F42E4" w:rsidDel="00346656">
                <w:rPr>
                  <w:rFonts w:ascii="Arial" w:eastAsia="Times New Roman" w:hAnsi="Arial" w:cs="Arial"/>
                  <w:lang w:val="en-US"/>
                </w:rPr>
                <w:delText xml:space="preserve"> </w:delText>
              </w:r>
              <w:r w:rsidR="000E291C" w:rsidRPr="001F42E4" w:rsidDel="00346656">
                <w:rPr>
                  <w:rFonts w:ascii="Arial" w:eastAsia="Times New Roman" w:hAnsi="Arial" w:cs="Arial"/>
                  <w:lang w:val="en-US"/>
                </w:rPr>
                <w:delText xml:space="preserve">succeeded or failed </w:delText>
              </w:r>
              <w:commentRangeEnd w:id="62"/>
              <w:r w:rsidR="00A33BFD" w:rsidDel="00346656">
                <w:rPr>
                  <w:rStyle w:val="CommentReference"/>
                </w:rPr>
                <w:commentReference w:id="62"/>
              </w:r>
            </w:del>
          </w:p>
          <w:p w14:paraId="1A37100A" w14:textId="77777777" w:rsidR="00133F3E" w:rsidRPr="00133F3E" w:rsidRDefault="00133F3E" w:rsidP="00133F3E">
            <w:pPr>
              <w:spacing w:line="240" w:lineRule="auto"/>
              <w:textAlignment w:val="baseline"/>
              <w:rPr>
                <w:rFonts w:ascii="Arial" w:eastAsia="Times New Roman" w:hAnsi="Arial" w:cs="Arial"/>
                <w:lang w:val="en-US"/>
              </w:rPr>
            </w:pPr>
          </w:p>
          <w:p w14:paraId="09E469BA" w14:textId="69C937AF" w:rsidR="003A7E9C" w:rsidRPr="001F42E4" w:rsidRDefault="007F6B1F" w:rsidP="00945802">
            <w:pPr>
              <w:pStyle w:val="ListParagraph"/>
              <w:spacing w:line="240" w:lineRule="auto"/>
              <w:ind w:left="2235"/>
              <w:textAlignment w:val="baseline"/>
              <w:rPr>
                <w:rFonts w:ascii="Arial" w:eastAsia="Times New Roman" w:hAnsi="Arial" w:cs="Arial"/>
                <w:lang w:val="en-US"/>
              </w:rPr>
            </w:pPr>
            <w:r w:rsidRPr="001F42E4">
              <w:rPr>
                <w:rFonts w:ascii="Arial" w:eastAsia="Times New Roman" w:hAnsi="Arial" w:cs="Arial"/>
                <w:lang w:val="en-US"/>
              </w:rPr>
              <w:t>The device</w:t>
            </w:r>
            <w:r w:rsidR="00B06531" w:rsidRPr="001F42E4">
              <w:rPr>
                <w:rFonts w:ascii="Arial" w:eastAsia="Times New Roman" w:hAnsi="Arial" w:cs="Arial"/>
                <w:lang w:val="en-US"/>
              </w:rPr>
              <w:t xml:space="preserve"> shall be able to perform the following actions </w:t>
            </w:r>
            <w:r w:rsidRPr="001F42E4">
              <w:rPr>
                <w:rFonts w:ascii="Arial" w:eastAsia="Times New Roman" w:hAnsi="Arial" w:cs="Arial"/>
                <w:lang w:val="en-US"/>
              </w:rPr>
              <w:t xml:space="preserve">when receiving the ODM </w:t>
            </w:r>
          </w:p>
          <w:p w14:paraId="1AD89BF1" w14:textId="37B59E2E"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keep a record of the last status of all the sensors and system events that occurred as On Demand Diagnostic message. </w:t>
            </w:r>
          </w:p>
          <w:p w14:paraId="6252B00B" w14:textId="61FBDB0B"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persist the ODM until it is successfully sent to the server. </w:t>
            </w:r>
          </w:p>
          <w:p w14:paraId="28D34321" w14:textId="320C8BA6"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ODM when the server sends the command to the device for the ODM message.  </w:t>
            </w:r>
          </w:p>
          <w:p w14:paraId="15F40985" w14:textId="4C39F704"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send ODM as message type 2 for PTM when the server sends the command to the device for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ODM message.  </w:t>
            </w:r>
          </w:p>
          <w:p w14:paraId="6FB262CF" w14:textId="629B1ABF"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lastRenderedPageBreak/>
              <w:t xml:space="preserve">Timestamp sent in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PTM record SHALL match with the server Time stamp as requested by </w:t>
            </w:r>
            <w:r w:rsidR="00DF2D22" w:rsidRPr="001F42E4">
              <w:rPr>
                <w:rFonts w:ascii="Arial" w:eastAsia="Times New Roman" w:hAnsi="Arial" w:cs="Arial"/>
                <w:lang w:val="en-US"/>
              </w:rPr>
              <w:t xml:space="preserve">the </w:t>
            </w:r>
            <w:r w:rsidRPr="001F42E4">
              <w:rPr>
                <w:rFonts w:ascii="Arial" w:eastAsia="Times New Roman" w:hAnsi="Arial" w:cs="Arial"/>
                <w:lang w:val="en-US"/>
              </w:rPr>
              <w:t xml:space="preserve">AWS server. </w:t>
            </w:r>
          </w:p>
          <w:p w14:paraId="298582EE" w14:textId="557224D1"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make the updates in the configuration files for the time of sending the PTM messages.  </w:t>
            </w:r>
          </w:p>
          <w:p w14:paraId="49362D74" w14:textId="6BBDC93B"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make updates in the frequency for saving the PTM messages.  </w:t>
            </w:r>
          </w:p>
          <w:p w14:paraId="006A2A95" w14:textId="2AC6FDA2"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update the frequency for publishing the PTM messages. </w:t>
            </w:r>
          </w:p>
          <w:p w14:paraId="34EB497B" w14:textId="4371F3CD" w:rsidR="00BA2C14" w:rsidRPr="008A2249" w:rsidRDefault="00BA2C14" w:rsidP="008A2249">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set the Time zone in GMT for frequency and publishing the PTM messages. </w:t>
            </w:r>
          </w:p>
          <w:p w14:paraId="416ECFBB" w14:textId="292381AA" w:rsidR="00BA2C14"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save PTM at every 5th min with configured PTM message format. </w:t>
            </w:r>
          </w:p>
          <w:p w14:paraId="3509EB7D" w14:textId="4645A490" w:rsidR="00950FD6" w:rsidRPr="001F42E4" w:rsidRDefault="00BA2C14" w:rsidP="001F42E4">
            <w:pPr>
              <w:pStyle w:val="ListParagraph"/>
              <w:numPr>
                <w:ilvl w:val="0"/>
                <w:numId w:val="24"/>
              </w:numPr>
              <w:spacing w:line="240" w:lineRule="auto"/>
              <w:textAlignment w:val="baseline"/>
              <w:rPr>
                <w:rFonts w:ascii="Arial" w:eastAsia="Times New Roman" w:hAnsi="Arial" w:cs="Arial"/>
                <w:lang w:val="en-US"/>
              </w:rPr>
            </w:pPr>
            <w:r w:rsidRPr="001F42E4">
              <w:rPr>
                <w:rFonts w:ascii="Arial" w:eastAsia="Times New Roman" w:hAnsi="Arial" w:cs="Arial"/>
                <w:lang w:val="en-US"/>
              </w:rPr>
              <w:t xml:space="preserve">able to publish the RCR at every 1 hour to the cloud or AWS Server. </w:t>
            </w:r>
          </w:p>
        </w:tc>
      </w:tr>
      <w:tr w:rsidR="00950FD6" w:rsidRPr="00C77931" w14:paraId="33F01F42" w14:textId="77777777" w:rsidTr="00BF35C3">
        <w:trPr>
          <w:trHeight w:val="525"/>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hideMark/>
          </w:tcPr>
          <w:p w14:paraId="725D8843" w14:textId="2630CCD1" w:rsidR="00950FD6" w:rsidRPr="00685BEB" w:rsidDel="00346656" w:rsidRDefault="00346656" w:rsidP="003F211E">
            <w:pPr>
              <w:rPr>
                <w:del w:id="64" w:author="Priyanka Y" w:date="2022-11-10T10:29:00Z"/>
                <w:rFonts w:ascii="Arial" w:eastAsia="Times New Roman" w:hAnsi="Arial" w:cs="Arial"/>
                <w:color w:val="000000"/>
              </w:rPr>
            </w:pPr>
            <w:ins w:id="65" w:author="Priyanka Y" w:date="2022-11-10T10:29:00Z">
              <w:r>
                <w:rPr>
                  <w:rFonts w:ascii="Arial" w:eastAsia="Times New Roman" w:hAnsi="Arial" w:cs="Arial"/>
                  <w:color w:val="000000"/>
                </w:rPr>
                <w:lastRenderedPageBreak/>
                <w:t>Configured Frequency</w:t>
              </w:r>
            </w:ins>
            <w:commentRangeStart w:id="66"/>
            <w:del w:id="67" w:author="Priyanka Y" w:date="2022-11-10T10:29:00Z">
              <w:r w:rsidR="00583BE4" w:rsidDel="00346656">
                <w:rPr>
                  <w:rFonts w:ascii="Arial" w:eastAsia="Times New Roman" w:hAnsi="Arial" w:cs="Arial"/>
                  <w:color w:val="000000"/>
                </w:rPr>
                <w:delText>Cumulative</w:delText>
              </w:r>
              <w:commentRangeEnd w:id="66"/>
              <w:r w:rsidR="0039273E" w:rsidDel="00346656">
                <w:rPr>
                  <w:rStyle w:val="CommentReference"/>
                </w:rPr>
                <w:commentReference w:id="66"/>
              </w:r>
              <w:r w:rsidR="00583BE4" w:rsidDel="00346656">
                <w:rPr>
                  <w:rFonts w:ascii="Arial" w:eastAsia="Times New Roman" w:hAnsi="Arial" w:cs="Arial"/>
                  <w:color w:val="000000"/>
                </w:rPr>
                <w:delText xml:space="preserve"> frequency </w:delText>
              </w:r>
            </w:del>
          </w:p>
          <w:p w14:paraId="09417731" w14:textId="77777777" w:rsidR="00950FD6" w:rsidRPr="00C77931" w:rsidRDefault="00950FD6" w:rsidP="00346656">
            <w:pPr>
              <w:rPr>
                <w:rFonts w:ascii="Arial" w:eastAsia="Times New Roman" w:hAnsi="Arial" w:cs="Arial"/>
                <w:sz w:val="24"/>
                <w:szCs w:val="24"/>
              </w:rPr>
              <w:pPrChange w:id="68" w:author="Priyanka Y" w:date="2022-11-10T10:29:00Z">
                <w:pPr>
                  <w:spacing w:after="0" w:line="240" w:lineRule="auto"/>
                </w:pPr>
              </w:pPrChange>
            </w:pP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hideMark/>
          </w:tcPr>
          <w:p w14:paraId="40F93842" w14:textId="72F71176" w:rsidR="00950FD6" w:rsidRPr="00C77931" w:rsidRDefault="00EC38AC" w:rsidP="00EC38AC">
            <w:pPr>
              <w:pStyle w:val="ListParagraph"/>
              <w:numPr>
                <w:ilvl w:val="0"/>
                <w:numId w:val="24"/>
              </w:numPr>
              <w:spacing w:line="240" w:lineRule="auto"/>
              <w:textAlignment w:val="baseline"/>
              <w:rPr>
                <w:rFonts w:ascii="Arial" w:eastAsia="Times New Roman" w:hAnsi="Arial" w:cs="Arial"/>
                <w:color w:val="000000"/>
              </w:rPr>
            </w:pPr>
            <w:commentRangeStart w:id="69"/>
            <w:r w:rsidRPr="00EC38AC">
              <w:rPr>
                <w:rFonts w:ascii="Arial" w:eastAsia="Times New Roman" w:hAnsi="Arial" w:cs="Arial"/>
                <w:lang w:val="en-US"/>
              </w:rPr>
              <w:t xml:space="preserve">Device </w:t>
            </w:r>
            <w:r w:rsidR="00424542">
              <w:rPr>
                <w:rFonts w:ascii="Arial" w:eastAsia="Times New Roman" w:hAnsi="Arial" w:cs="Arial"/>
                <w:lang w:val="en-US"/>
              </w:rPr>
              <w:t>shal</w:t>
            </w:r>
            <w:r w:rsidR="001F5873">
              <w:rPr>
                <w:rFonts w:ascii="Arial" w:eastAsia="Times New Roman" w:hAnsi="Arial" w:cs="Arial"/>
                <w:lang w:val="en-US"/>
              </w:rPr>
              <w:t xml:space="preserve">l </w:t>
            </w:r>
            <w:r w:rsidRPr="00EC38AC">
              <w:rPr>
                <w:rFonts w:ascii="Arial" w:eastAsia="Times New Roman" w:hAnsi="Arial" w:cs="Arial"/>
                <w:lang w:val="en-US"/>
              </w:rPr>
              <w:t>be able to make the updates in the configuration files for the time of sending the PTM messages</w:t>
            </w:r>
            <w:commentRangeEnd w:id="69"/>
            <w:r w:rsidR="003E77E1">
              <w:rPr>
                <w:rStyle w:val="CommentReference"/>
              </w:rPr>
              <w:commentReference w:id="69"/>
            </w:r>
            <w:r w:rsidRPr="00EC38AC">
              <w:rPr>
                <w:rFonts w:ascii="Arial" w:eastAsia="Times New Roman" w:hAnsi="Arial" w:cs="Arial"/>
                <w:lang w:val="en-US"/>
              </w:rPr>
              <w:t>.</w:t>
            </w:r>
          </w:p>
        </w:tc>
      </w:tr>
      <w:tr w:rsidR="00950FD6" w:rsidRPr="00C77931" w14:paraId="1DE735D3" w14:textId="77777777" w:rsidTr="00BF35C3">
        <w:trPr>
          <w:trHeight w:val="525"/>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1DEBF44E" w14:textId="4693DA4F" w:rsidR="00950FD6" w:rsidRPr="00C77931" w:rsidRDefault="00BB52F4" w:rsidP="003F211E">
            <w:pPr>
              <w:spacing w:before="240" w:after="60" w:line="240" w:lineRule="auto"/>
              <w:jc w:val="both"/>
              <w:outlineLvl w:val="1"/>
              <w:rPr>
                <w:rFonts w:ascii="Arial" w:eastAsia="Times New Roman" w:hAnsi="Arial" w:cs="Arial"/>
                <w:b/>
                <w:bCs/>
                <w:color w:val="000000"/>
                <w:sz w:val="16"/>
                <w:szCs w:val="16"/>
              </w:rPr>
            </w:pPr>
            <w:r>
              <w:rPr>
                <w:rFonts w:ascii="Arial" w:eastAsia="Times New Roman" w:hAnsi="Arial" w:cs="Arial"/>
                <w:color w:val="000000"/>
              </w:rPr>
              <w:t>Cumulative</w:t>
            </w:r>
            <w:r w:rsidR="000C6A11">
              <w:rPr>
                <w:rFonts w:ascii="Arial" w:eastAsia="Times New Roman" w:hAnsi="Arial" w:cs="Arial"/>
                <w:color w:val="000000"/>
              </w:rPr>
              <w:t xml:space="preserve"> count</w:t>
            </w:r>
          </w:p>
          <w:p w14:paraId="00081933" w14:textId="77777777" w:rsidR="00950FD6" w:rsidRPr="00C77931" w:rsidRDefault="00950FD6" w:rsidP="003F211E">
            <w:pPr>
              <w:spacing w:before="240" w:after="60" w:line="240" w:lineRule="auto"/>
              <w:jc w:val="both"/>
              <w:outlineLvl w:val="1"/>
              <w:rPr>
                <w:rFonts w:ascii="Arial" w:eastAsia="Times New Roman" w:hAnsi="Arial" w:cs="Arial"/>
                <w:b/>
                <w:bCs/>
                <w:color w:val="000000"/>
                <w:sz w:val="16"/>
                <w:szCs w:val="16"/>
              </w:rPr>
            </w:pP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51BB6A3B" w14:textId="70C40D2D" w:rsidR="00950FD6" w:rsidRPr="00501510" w:rsidRDefault="000C6A11" w:rsidP="00DC0BF1">
            <w:pPr>
              <w:pStyle w:val="ListParagraph"/>
              <w:numPr>
                <w:ilvl w:val="0"/>
                <w:numId w:val="24"/>
              </w:numPr>
              <w:spacing w:line="240" w:lineRule="auto"/>
              <w:textAlignment w:val="baseline"/>
              <w:rPr>
                <w:rFonts w:ascii="Arial" w:eastAsia="Times New Roman" w:hAnsi="Arial" w:cs="Arial"/>
              </w:rPr>
            </w:pPr>
            <w:r w:rsidRPr="00DC0BF1">
              <w:rPr>
                <w:rFonts w:ascii="Arial" w:eastAsia="Times New Roman" w:hAnsi="Arial" w:cs="Arial"/>
                <w:lang w:val="en-US"/>
              </w:rPr>
              <w:t xml:space="preserve">Device </w:t>
            </w:r>
            <w:r w:rsidR="001F5873">
              <w:rPr>
                <w:rFonts w:ascii="Arial" w:eastAsia="Times New Roman" w:hAnsi="Arial" w:cs="Arial"/>
                <w:lang w:val="en-US"/>
              </w:rPr>
              <w:t>shall</w:t>
            </w:r>
            <w:r w:rsidRPr="00DC0BF1">
              <w:rPr>
                <w:rFonts w:ascii="Arial" w:eastAsia="Times New Roman" w:hAnsi="Arial" w:cs="Arial"/>
                <w:lang w:val="en-US"/>
              </w:rPr>
              <w:t xml:space="preserve"> persist the cumulative count of molding cycles in persistent memory</w:t>
            </w:r>
            <w:r w:rsidR="00C93CA9" w:rsidRPr="00DC0BF1">
              <w:rPr>
                <w:rFonts w:ascii="Arial" w:eastAsia="Times New Roman" w:hAnsi="Arial" w:cs="Arial"/>
                <w:lang w:val="en-US"/>
              </w:rPr>
              <w:t xml:space="preserve"> </w:t>
            </w:r>
            <w:r w:rsidR="00DC0BF1" w:rsidRPr="00DC0BF1">
              <w:rPr>
                <w:rFonts w:ascii="Arial" w:eastAsia="Times New Roman" w:hAnsi="Arial" w:cs="Arial"/>
                <w:lang w:val="en-US"/>
              </w:rPr>
              <w:t>and send</w:t>
            </w:r>
            <w:r w:rsidRPr="00DC0BF1">
              <w:rPr>
                <w:rFonts w:ascii="Arial" w:eastAsia="Times New Roman" w:hAnsi="Arial" w:cs="Arial"/>
                <w:lang w:val="en-US"/>
              </w:rPr>
              <w:t xml:space="preserve"> the cumulative count to the AWS server as part of periodic telemetry message (PTM)</w:t>
            </w:r>
          </w:p>
        </w:tc>
      </w:tr>
      <w:tr w:rsidR="00BB52F4" w:rsidRPr="00C77931" w14:paraId="1D1E7E15" w14:textId="77777777" w:rsidTr="00BF35C3">
        <w:trPr>
          <w:trHeight w:val="525"/>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4ECF6929" w14:textId="23B0A837" w:rsidR="00BB52F4" w:rsidRDefault="006A1065" w:rsidP="003F211E">
            <w:pPr>
              <w:spacing w:before="240" w:after="60" w:line="240" w:lineRule="auto"/>
              <w:jc w:val="both"/>
              <w:outlineLvl w:val="1"/>
              <w:rPr>
                <w:rFonts w:ascii="Arial" w:eastAsia="Times New Roman" w:hAnsi="Arial" w:cs="Arial"/>
                <w:color w:val="000000"/>
              </w:rPr>
            </w:pPr>
            <w:r>
              <w:rPr>
                <w:rFonts w:ascii="Arial" w:eastAsia="Times New Roman" w:hAnsi="Arial" w:cs="Arial"/>
                <w:color w:val="000000"/>
              </w:rPr>
              <w:t>Network Issues</w:t>
            </w:r>
            <w:r w:rsidR="008F4A25">
              <w:rPr>
                <w:rFonts w:ascii="Arial" w:eastAsia="Times New Roman" w:hAnsi="Arial" w:cs="Arial"/>
                <w:color w:val="000000"/>
              </w:rPr>
              <w:t xml:space="preserve"> </w:t>
            </w: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05B8ED21" w14:textId="25B5A6FA" w:rsidR="00E51C80" w:rsidRPr="00E51C80" w:rsidRDefault="00424542" w:rsidP="00E51C80">
            <w:pPr>
              <w:pStyle w:val="ListParagraph"/>
              <w:numPr>
                <w:ilvl w:val="0"/>
                <w:numId w:val="24"/>
              </w:numPr>
              <w:spacing w:line="240" w:lineRule="auto"/>
              <w:textAlignment w:val="baseline"/>
              <w:rPr>
                <w:rFonts w:ascii="Arial" w:eastAsia="Times New Roman" w:hAnsi="Arial" w:cs="Arial"/>
                <w:lang w:val="en-US"/>
              </w:rPr>
            </w:pPr>
            <w:r>
              <w:rPr>
                <w:rFonts w:ascii="Arial" w:eastAsia="Times New Roman" w:hAnsi="Arial" w:cs="Arial"/>
                <w:lang w:val="en-US"/>
              </w:rPr>
              <w:t xml:space="preserve">Device </w:t>
            </w:r>
            <w:r w:rsidR="001F5873">
              <w:rPr>
                <w:rFonts w:ascii="Arial" w:eastAsia="Times New Roman" w:hAnsi="Arial" w:cs="Arial"/>
                <w:lang w:val="en-US"/>
              </w:rPr>
              <w:t>shall</w:t>
            </w:r>
            <w:r w:rsidR="00E51C80" w:rsidRPr="00E51C80">
              <w:rPr>
                <w:rFonts w:ascii="Arial" w:eastAsia="Times New Roman" w:hAnsi="Arial" w:cs="Arial"/>
                <w:lang w:val="en-US"/>
              </w:rPr>
              <w:t xml:space="preserve"> keep retrying to connect with the network every 2 min of time duration if it is</w:t>
            </w:r>
            <w:r w:rsidR="003E77E1">
              <w:rPr>
                <w:rFonts w:ascii="Arial" w:eastAsia="Times New Roman" w:hAnsi="Arial" w:cs="Arial"/>
                <w:lang w:val="en-US"/>
              </w:rPr>
              <w:t xml:space="preserve"> </w:t>
            </w:r>
            <w:commentRangeStart w:id="70"/>
            <w:commentRangeStart w:id="71"/>
            <w:r w:rsidR="003E77E1" w:rsidRPr="003E77E1">
              <w:rPr>
                <w:rFonts w:ascii="Arial" w:eastAsia="Times New Roman" w:hAnsi="Arial" w:cs="Arial"/>
                <w:color w:val="FF0000"/>
                <w:lang w:val="en-US"/>
              </w:rPr>
              <w:t>disconnected</w:t>
            </w:r>
            <w:commentRangeEnd w:id="70"/>
            <w:r w:rsidR="00047B9D">
              <w:rPr>
                <w:rStyle w:val="CommentReference"/>
              </w:rPr>
              <w:commentReference w:id="70"/>
            </w:r>
            <w:commentRangeEnd w:id="71"/>
            <w:r w:rsidR="00346656">
              <w:rPr>
                <w:rStyle w:val="CommentReference"/>
              </w:rPr>
              <w:commentReference w:id="71"/>
            </w:r>
            <w:r w:rsidR="003E77E1">
              <w:rPr>
                <w:rFonts w:ascii="Arial" w:eastAsia="Times New Roman" w:hAnsi="Arial" w:cs="Arial"/>
                <w:color w:val="FF0000"/>
                <w:lang w:val="en-US"/>
              </w:rPr>
              <w:t>.</w:t>
            </w:r>
          </w:p>
          <w:p w14:paraId="226DC3B6" w14:textId="453BB4D0" w:rsidR="00E51C80" w:rsidRPr="00E51C80" w:rsidDel="00346656" w:rsidRDefault="001F5873" w:rsidP="00E51C80">
            <w:pPr>
              <w:pStyle w:val="ListParagraph"/>
              <w:numPr>
                <w:ilvl w:val="0"/>
                <w:numId w:val="24"/>
              </w:numPr>
              <w:spacing w:line="240" w:lineRule="auto"/>
              <w:textAlignment w:val="baseline"/>
              <w:rPr>
                <w:del w:id="72" w:author="Priyanka Y" w:date="2022-11-10T10:30:00Z"/>
                <w:rFonts w:ascii="Arial" w:eastAsia="Times New Roman" w:hAnsi="Arial" w:cs="Arial"/>
                <w:lang w:val="en-US"/>
              </w:rPr>
            </w:pPr>
            <w:del w:id="73" w:author="Priyanka Y" w:date="2022-11-10T10:30:00Z">
              <w:r w:rsidDel="00346656">
                <w:rPr>
                  <w:rFonts w:ascii="Arial" w:eastAsia="Times New Roman" w:hAnsi="Arial" w:cs="Arial"/>
                  <w:lang w:val="en-US"/>
                </w:rPr>
                <w:delText xml:space="preserve"> </w:delText>
              </w:r>
              <w:commentRangeStart w:id="74"/>
              <w:r w:rsidDel="00346656">
                <w:rPr>
                  <w:rFonts w:ascii="Arial" w:eastAsia="Times New Roman" w:hAnsi="Arial" w:cs="Arial"/>
                  <w:lang w:val="en-US"/>
                </w:rPr>
                <w:delText>Device</w:delText>
              </w:r>
              <w:r w:rsidR="006A1065" w:rsidDel="00346656">
                <w:rPr>
                  <w:rFonts w:ascii="Arial" w:eastAsia="Times New Roman" w:hAnsi="Arial" w:cs="Arial"/>
                  <w:lang w:val="en-US"/>
                </w:rPr>
                <w:delText xml:space="preserve"> </w:delText>
              </w:r>
              <w:r w:rsidR="00424B43" w:rsidDel="00346656">
                <w:rPr>
                  <w:rFonts w:ascii="Arial" w:eastAsia="Times New Roman" w:hAnsi="Arial" w:cs="Arial"/>
                  <w:lang w:val="en-US"/>
                </w:rPr>
                <w:delText xml:space="preserve">shall </w:delText>
              </w:r>
              <w:r w:rsidR="00E51C80" w:rsidRPr="00E51C80" w:rsidDel="00346656">
                <w:rPr>
                  <w:rFonts w:ascii="Arial" w:eastAsia="Times New Roman" w:hAnsi="Arial" w:cs="Arial"/>
                  <w:lang w:val="en-US"/>
                </w:rPr>
                <w:delText>connect with the network every 2 min of time duration if it is not connected to the network.</w:delText>
              </w:r>
              <w:commentRangeEnd w:id="74"/>
              <w:r w:rsidR="00047B9D" w:rsidDel="00346656">
                <w:rPr>
                  <w:rStyle w:val="CommentReference"/>
                </w:rPr>
                <w:commentReference w:id="74"/>
              </w:r>
            </w:del>
          </w:p>
          <w:p w14:paraId="06023100" w14:textId="77777777" w:rsidR="00BB52F4" w:rsidRPr="00DC0BF1" w:rsidRDefault="00BB52F4" w:rsidP="00346656">
            <w:pPr>
              <w:pStyle w:val="ListParagraph"/>
              <w:numPr>
                <w:ilvl w:val="0"/>
                <w:numId w:val="24"/>
              </w:numPr>
              <w:spacing w:line="240" w:lineRule="auto"/>
              <w:textAlignment w:val="baseline"/>
              <w:rPr>
                <w:rFonts w:ascii="Arial" w:eastAsia="Times New Roman" w:hAnsi="Arial" w:cs="Arial"/>
                <w:lang w:val="en-US"/>
              </w:rPr>
              <w:pPrChange w:id="75" w:author="Priyanka Y" w:date="2022-11-10T10:30:00Z">
                <w:pPr>
                  <w:pStyle w:val="ListParagraph"/>
                  <w:spacing w:line="240" w:lineRule="auto"/>
                  <w:ind w:left="2235"/>
                  <w:textAlignment w:val="baseline"/>
                </w:pPr>
              </w:pPrChange>
            </w:pPr>
          </w:p>
        </w:tc>
      </w:tr>
      <w:tr w:rsidR="00C366BF" w:rsidRPr="00C77931" w14:paraId="48F54295" w14:textId="77777777" w:rsidTr="00BF35C3">
        <w:trPr>
          <w:trHeight w:val="525"/>
        </w:trPr>
        <w:tc>
          <w:tcPr>
            <w:tcW w:w="1525"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center"/>
          </w:tcPr>
          <w:p w14:paraId="59F663CA" w14:textId="7DEDFA22" w:rsidR="00C366BF" w:rsidRDefault="00120AE0" w:rsidP="003F211E">
            <w:pPr>
              <w:spacing w:before="240" w:after="60" w:line="240" w:lineRule="auto"/>
              <w:jc w:val="both"/>
              <w:outlineLvl w:val="1"/>
              <w:rPr>
                <w:rFonts w:ascii="Arial" w:eastAsia="Times New Roman" w:hAnsi="Arial" w:cs="Arial"/>
                <w:color w:val="000000"/>
              </w:rPr>
            </w:pPr>
            <w:r>
              <w:rPr>
                <w:rFonts w:ascii="Arial" w:eastAsia="Times New Roman" w:hAnsi="Arial" w:cs="Arial"/>
                <w:color w:val="000000"/>
              </w:rPr>
              <w:t xml:space="preserve">Power off </w:t>
            </w:r>
          </w:p>
        </w:tc>
        <w:tc>
          <w:tcPr>
            <w:tcW w:w="7491" w:type="dxa"/>
            <w:tcBorders>
              <w:top w:val="single" w:sz="4" w:space="0" w:color="ACB9CA"/>
              <w:left w:val="single" w:sz="4" w:space="0" w:color="ACB9CA"/>
              <w:bottom w:val="single" w:sz="4" w:space="0" w:color="ACB9CA"/>
              <w:right w:val="single" w:sz="4" w:space="0" w:color="ACB9CA"/>
            </w:tcBorders>
            <w:tcMar>
              <w:top w:w="0" w:type="dxa"/>
              <w:left w:w="115" w:type="dxa"/>
              <w:bottom w:w="0" w:type="dxa"/>
              <w:right w:w="115" w:type="dxa"/>
            </w:tcMar>
            <w:vAlign w:val="bottom"/>
          </w:tcPr>
          <w:p w14:paraId="70B0B0D7" w14:textId="054376BF" w:rsidR="00120AE0" w:rsidRPr="00120AE0" w:rsidRDefault="00120AE0" w:rsidP="00120AE0">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 xml:space="preserve">Device </w:t>
            </w:r>
            <w:r w:rsidR="00E95E94">
              <w:rPr>
                <w:rFonts w:ascii="Arial" w:eastAsia="Times New Roman" w:hAnsi="Arial" w:cs="Arial"/>
                <w:lang w:val="en-US"/>
              </w:rPr>
              <w:t xml:space="preserve">shall </w:t>
            </w:r>
            <w:r w:rsidR="00E95E94" w:rsidRPr="00120AE0">
              <w:rPr>
                <w:rFonts w:ascii="Arial" w:eastAsia="Times New Roman" w:hAnsi="Arial" w:cs="Arial"/>
                <w:lang w:val="en-US"/>
              </w:rPr>
              <w:t>consider</w:t>
            </w:r>
            <w:r w:rsidRPr="00120AE0">
              <w:rPr>
                <w:rFonts w:ascii="Arial" w:eastAsia="Times New Roman" w:hAnsi="Arial" w:cs="Arial"/>
                <w:lang w:val="en-US"/>
              </w:rPr>
              <w:t xml:space="preserve"> main power OFF as a system event ID 3.</w:t>
            </w:r>
          </w:p>
          <w:p w14:paraId="457D259C" w14:textId="3E6567F0" w:rsidR="00120AE0" w:rsidRPr="00120AE0" w:rsidRDefault="00120AE0" w:rsidP="00120AE0">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 xml:space="preserve">Device </w:t>
            </w:r>
            <w:r w:rsidR="00E95E94">
              <w:rPr>
                <w:rFonts w:ascii="Arial" w:eastAsia="Times New Roman" w:hAnsi="Arial" w:cs="Arial"/>
                <w:lang w:val="en-US"/>
              </w:rPr>
              <w:t xml:space="preserve">shall </w:t>
            </w:r>
            <w:r w:rsidRPr="00120AE0">
              <w:rPr>
                <w:rFonts w:ascii="Arial" w:eastAsia="Times New Roman" w:hAnsi="Arial" w:cs="Arial"/>
                <w:lang w:val="en-US"/>
              </w:rPr>
              <w:t xml:space="preserve">persist the main power OFF event until it is successfully sent to </w:t>
            </w:r>
            <w:r w:rsidR="006A1065">
              <w:rPr>
                <w:rFonts w:ascii="Arial" w:eastAsia="Times New Roman" w:hAnsi="Arial" w:cs="Arial"/>
                <w:lang w:val="en-US"/>
              </w:rPr>
              <w:t xml:space="preserve">the </w:t>
            </w:r>
            <w:r w:rsidRPr="00120AE0">
              <w:rPr>
                <w:rFonts w:ascii="Arial" w:eastAsia="Times New Roman" w:hAnsi="Arial" w:cs="Arial"/>
                <w:lang w:val="en-US"/>
              </w:rPr>
              <w:t>server.</w:t>
            </w:r>
          </w:p>
          <w:p w14:paraId="6D18B519" w14:textId="0DF4A869" w:rsidR="00120AE0" w:rsidRPr="00120AE0" w:rsidRDefault="00120AE0" w:rsidP="00120AE0">
            <w:pPr>
              <w:pStyle w:val="ListParagraph"/>
              <w:numPr>
                <w:ilvl w:val="0"/>
                <w:numId w:val="24"/>
              </w:numPr>
              <w:spacing w:line="240" w:lineRule="auto"/>
              <w:textAlignment w:val="baseline"/>
              <w:rPr>
                <w:rFonts w:ascii="Arial" w:eastAsia="Times New Roman" w:hAnsi="Arial" w:cs="Arial"/>
                <w:lang w:val="en-US"/>
              </w:rPr>
            </w:pPr>
            <w:r w:rsidRPr="00120AE0">
              <w:rPr>
                <w:rFonts w:ascii="Arial" w:eastAsia="Times New Roman" w:hAnsi="Arial" w:cs="Arial"/>
                <w:lang w:val="en-US"/>
              </w:rPr>
              <w:t>Device</w:t>
            </w:r>
            <w:r w:rsidR="00E95E94">
              <w:rPr>
                <w:rFonts w:ascii="Arial" w:eastAsia="Times New Roman" w:hAnsi="Arial" w:cs="Arial"/>
                <w:lang w:val="en-US"/>
              </w:rPr>
              <w:t xml:space="preserve"> shall </w:t>
            </w:r>
            <w:r w:rsidRPr="00120AE0">
              <w:rPr>
                <w:rFonts w:ascii="Arial" w:eastAsia="Times New Roman" w:hAnsi="Arial" w:cs="Arial"/>
                <w:lang w:val="en-US"/>
              </w:rPr>
              <w:t xml:space="preserve">be able to send main power OFF event as SEM to AWS server with </w:t>
            </w:r>
            <w:r w:rsidR="006A1065">
              <w:rPr>
                <w:rFonts w:ascii="Arial" w:eastAsia="Times New Roman" w:hAnsi="Arial" w:cs="Arial"/>
                <w:lang w:val="en-US"/>
              </w:rPr>
              <w:t xml:space="preserve">the </w:t>
            </w:r>
            <w:r w:rsidRPr="00120AE0">
              <w:rPr>
                <w:rFonts w:ascii="Arial" w:eastAsia="Times New Roman" w:hAnsi="Arial" w:cs="Arial"/>
                <w:lang w:val="en-US"/>
              </w:rPr>
              <w:t xml:space="preserve">timestamp at </w:t>
            </w:r>
            <w:r w:rsidR="006A1065">
              <w:rPr>
                <w:rFonts w:ascii="Arial" w:eastAsia="Times New Roman" w:hAnsi="Arial" w:cs="Arial"/>
                <w:lang w:val="en-US"/>
              </w:rPr>
              <w:t>real-time</w:t>
            </w:r>
          </w:p>
          <w:p w14:paraId="5C5F2402" w14:textId="77777777" w:rsidR="00C366BF" w:rsidRPr="00120AE0" w:rsidRDefault="00C366BF" w:rsidP="00120AE0">
            <w:pPr>
              <w:spacing w:line="240" w:lineRule="auto"/>
              <w:ind w:left="1875"/>
              <w:textAlignment w:val="baseline"/>
              <w:rPr>
                <w:rFonts w:ascii="Arial" w:eastAsia="Times New Roman" w:hAnsi="Arial" w:cs="Arial"/>
                <w:lang w:val="en-US"/>
              </w:rPr>
            </w:pPr>
          </w:p>
        </w:tc>
      </w:tr>
    </w:tbl>
    <w:p w14:paraId="4A089F57" w14:textId="77777777" w:rsidR="00950FD6" w:rsidRPr="00C77931" w:rsidRDefault="00950FD6" w:rsidP="00950FD6">
      <w:pPr>
        <w:pStyle w:val="Heading2"/>
        <w:ind w:left="720"/>
        <w:rPr>
          <w:rFonts w:ascii="Arial" w:hAnsi="Arial" w:cs="Arial"/>
          <w:shd w:val="clear" w:color="auto" w:fill="FFFFFF"/>
        </w:rPr>
      </w:pPr>
    </w:p>
    <w:p w14:paraId="6CA3DAF6" w14:textId="731FD5E4" w:rsidR="00950FD6" w:rsidRPr="002D0023" w:rsidRDefault="00950FD6" w:rsidP="002D0023">
      <w:pPr>
        <w:pStyle w:val="Heading1"/>
        <w:numPr>
          <w:ilvl w:val="1"/>
          <w:numId w:val="15"/>
        </w:numPr>
        <w:tabs>
          <w:tab w:val="num" w:pos="360"/>
        </w:tabs>
        <w:ind w:left="0" w:firstLine="0"/>
        <w:rPr>
          <w:rFonts w:ascii="Arial" w:hAnsi="Arial" w:cs="Arial"/>
          <w:b/>
          <w:bCs/>
          <w:sz w:val="28"/>
          <w:szCs w:val="28"/>
          <w:shd w:val="clear" w:color="auto" w:fill="FFFFFF"/>
        </w:rPr>
      </w:pPr>
      <w:bookmarkStart w:id="76" w:name="_Toc109116415"/>
      <w:bookmarkStart w:id="77" w:name="_Toc118799153"/>
      <w:r w:rsidRPr="00C9326A">
        <w:rPr>
          <w:rFonts w:ascii="Arial" w:hAnsi="Arial" w:cs="Arial"/>
          <w:b/>
          <w:bCs/>
          <w:sz w:val="28"/>
          <w:szCs w:val="28"/>
          <w:shd w:val="clear" w:color="auto" w:fill="FFFFFF"/>
        </w:rPr>
        <w:t>Test Schedule</w:t>
      </w:r>
      <w:bookmarkEnd w:id="76"/>
      <w:bookmarkEnd w:id="77"/>
      <w:r w:rsidRPr="00C9326A">
        <w:rPr>
          <w:rFonts w:ascii="Arial" w:hAnsi="Arial" w:cs="Arial"/>
          <w:b/>
          <w:bCs/>
          <w:sz w:val="28"/>
          <w:szCs w:val="28"/>
          <w:shd w:val="clear" w:color="auto" w:fill="FFFFFF"/>
        </w:rPr>
        <w:t> </w:t>
      </w:r>
      <w:r w:rsidRPr="002D0023">
        <w:rPr>
          <w:rFonts w:ascii="Arial" w:eastAsia="Times New Roman" w:hAnsi="Arial" w:cs="Arial"/>
          <w:color w:val="000000"/>
        </w:rPr>
        <w:t xml:space="preserve">  </w:t>
      </w:r>
    </w:p>
    <w:p w14:paraId="6513F44B" w14:textId="77777777" w:rsidR="00950FD6" w:rsidRPr="00C9326A" w:rsidRDefault="00950FD6" w:rsidP="00950FD6">
      <w:pPr>
        <w:pStyle w:val="ListParagraph"/>
        <w:numPr>
          <w:ilvl w:val="0"/>
          <w:numId w:val="13"/>
        </w:numPr>
        <w:spacing w:before="120" w:after="120" w:line="240" w:lineRule="auto"/>
        <w:ind w:left="1080"/>
        <w:jc w:val="both"/>
        <w:rPr>
          <w:rFonts w:ascii="Arial" w:eastAsia="Times New Roman" w:hAnsi="Arial" w:cs="Arial"/>
          <w:color w:val="000000"/>
        </w:rPr>
      </w:pPr>
      <w:r w:rsidRPr="00C9326A">
        <w:rPr>
          <w:rFonts w:ascii="Arial" w:eastAsia="Times New Roman" w:hAnsi="Arial" w:cs="Arial"/>
          <w:color w:val="000000"/>
        </w:rPr>
        <w:t>Unit Testing</w:t>
      </w:r>
    </w:p>
    <w:p w14:paraId="498FD4DC" w14:textId="77777777" w:rsidR="00950FD6" w:rsidRPr="00C9326A" w:rsidRDefault="00950FD6" w:rsidP="00950FD6">
      <w:pPr>
        <w:pStyle w:val="ListParagraph"/>
        <w:numPr>
          <w:ilvl w:val="0"/>
          <w:numId w:val="13"/>
        </w:numPr>
        <w:spacing w:before="120" w:after="120" w:line="240" w:lineRule="auto"/>
        <w:ind w:left="1080"/>
        <w:jc w:val="both"/>
        <w:rPr>
          <w:rFonts w:ascii="Arial" w:eastAsia="Times New Roman" w:hAnsi="Arial" w:cs="Arial"/>
          <w:color w:val="000000"/>
        </w:rPr>
      </w:pPr>
      <w:r w:rsidRPr="00C9326A">
        <w:rPr>
          <w:rFonts w:ascii="Arial" w:eastAsia="Times New Roman" w:hAnsi="Arial" w:cs="Arial"/>
          <w:color w:val="000000"/>
        </w:rPr>
        <w:t xml:space="preserve">Integration Test </w:t>
      </w:r>
    </w:p>
    <w:p w14:paraId="2DE5E02D" w14:textId="77777777" w:rsidR="00950FD6" w:rsidRPr="00C9326A" w:rsidRDefault="00950FD6" w:rsidP="00950FD6">
      <w:pPr>
        <w:pStyle w:val="ListParagraph"/>
        <w:numPr>
          <w:ilvl w:val="0"/>
          <w:numId w:val="13"/>
        </w:numPr>
        <w:spacing w:before="120" w:after="120" w:line="240" w:lineRule="auto"/>
        <w:ind w:left="1080"/>
        <w:jc w:val="both"/>
        <w:rPr>
          <w:rFonts w:ascii="Arial" w:eastAsia="Times New Roman" w:hAnsi="Arial" w:cs="Arial"/>
          <w:color w:val="000000"/>
        </w:rPr>
      </w:pPr>
      <w:r w:rsidRPr="00C9326A">
        <w:rPr>
          <w:rFonts w:ascii="Arial" w:eastAsia="Times New Roman" w:hAnsi="Arial" w:cs="Arial"/>
          <w:color w:val="000000"/>
        </w:rPr>
        <w:t xml:space="preserve">Regression testing </w:t>
      </w:r>
    </w:p>
    <w:p w14:paraId="66D5F989" w14:textId="6B56E4C0" w:rsidR="00950FD6" w:rsidRPr="00C9326A" w:rsidRDefault="00950FD6" w:rsidP="00950FD6">
      <w:pPr>
        <w:pStyle w:val="ListParagraph"/>
        <w:numPr>
          <w:ilvl w:val="0"/>
          <w:numId w:val="13"/>
        </w:numPr>
        <w:spacing w:before="120" w:after="120" w:line="240" w:lineRule="auto"/>
        <w:ind w:left="1080"/>
        <w:jc w:val="both"/>
        <w:rPr>
          <w:rFonts w:ascii="Arial" w:eastAsia="Times New Roman" w:hAnsi="Arial" w:cs="Arial"/>
          <w:color w:val="000000"/>
        </w:rPr>
      </w:pPr>
      <w:r w:rsidRPr="00C9326A">
        <w:rPr>
          <w:rFonts w:ascii="Arial" w:eastAsia="Times New Roman" w:hAnsi="Arial" w:cs="Arial"/>
          <w:color w:val="000000"/>
        </w:rPr>
        <w:t xml:space="preserve">Exploratory testing  </w:t>
      </w:r>
    </w:p>
    <w:p w14:paraId="39D2D8C8" w14:textId="77777777" w:rsidR="00950FD6" w:rsidRDefault="00950FD6" w:rsidP="00950FD6">
      <w:pPr>
        <w:pStyle w:val="ListParagraph"/>
        <w:numPr>
          <w:ilvl w:val="0"/>
          <w:numId w:val="13"/>
        </w:numPr>
        <w:spacing w:before="120" w:after="120" w:line="240" w:lineRule="auto"/>
        <w:ind w:left="1080"/>
        <w:jc w:val="both"/>
        <w:rPr>
          <w:rFonts w:ascii="Arial" w:eastAsia="Times New Roman" w:hAnsi="Arial" w:cs="Arial"/>
          <w:color w:val="000000"/>
        </w:rPr>
      </w:pPr>
      <w:r w:rsidRPr="00C9326A">
        <w:rPr>
          <w:rFonts w:ascii="Arial" w:eastAsia="Times New Roman" w:hAnsi="Arial" w:cs="Arial"/>
          <w:color w:val="000000"/>
        </w:rPr>
        <w:t>System Testing</w:t>
      </w:r>
    </w:p>
    <w:p w14:paraId="68D34C97" w14:textId="77777777" w:rsidR="00950FD6" w:rsidRDefault="00950FD6" w:rsidP="00950FD6">
      <w:pPr>
        <w:pStyle w:val="ListParagraph"/>
        <w:spacing w:before="120" w:after="120" w:line="240" w:lineRule="auto"/>
        <w:ind w:left="1080"/>
        <w:jc w:val="both"/>
        <w:rPr>
          <w:rFonts w:ascii="Arial" w:eastAsia="Times New Roman" w:hAnsi="Arial" w:cs="Arial"/>
          <w:color w:val="000000"/>
        </w:rPr>
      </w:pPr>
    </w:p>
    <w:p w14:paraId="0D2E3831" w14:textId="77777777" w:rsidR="00950FD6" w:rsidRDefault="00950FD6" w:rsidP="00950FD6">
      <w:pPr>
        <w:pStyle w:val="ListParagraph"/>
        <w:spacing w:before="120" w:after="120" w:line="240" w:lineRule="auto"/>
        <w:ind w:left="1080"/>
        <w:jc w:val="both"/>
        <w:rPr>
          <w:rFonts w:ascii="Arial" w:eastAsia="Times New Roman" w:hAnsi="Arial" w:cs="Arial"/>
          <w:color w:val="000000"/>
        </w:rPr>
      </w:pPr>
    </w:p>
    <w:p w14:paraId="412E6287" w14:textId="77777777" w:rsidR="00950FD6" w:rsidRPr="00C9326A" w:rsidRDefault="00950FD6" w:rsidP="00950FD6">
      <w:pPr>
        <w:pStyle w:val="ListParagraph"/>
        <w:spacing w:before="120" w:after="120" w:line="240" w:lineRule="auto"/>
        <w:ind w:left="1080"/>
        <w:jc w:val="both"/>
        <w:rPr>
          <w:rFonts w:ascii="Arial" w:eastAsia="Times New Roman" w:hAnsi="Arial" w:cs="Arial"/>
          <w:color w:val="000000"/>
        </w:rPr>
      </w:pPr>
    </w:p>
    <w:p w14:paraId="2B86ADC2" w14:textId="77777777" w:rsidR="00950FD6"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78" w:name="_Toc109116416"/>
      <w:bookmarkStart w:id="79" w:name="_Toc118799154"/>
      <w:r w:rsidRPr="00221A6B">
        <w:rPr>
          <w:rFonts w:ascii="Arial" w:hAnsi="Arial" w:cs="Arial"/>
          <w:b/>
          <w:bCs/>
          <w:sz w:val="28"/>
          <w:szCs w:val="28"/>
          <w:shd w:val="clear" w:color="auto" w:fill="FFFFFF"/>
        </w:rPr>
        <w:lastRenderedPageBreak/>
        <w:t>Testing Environment REQUIREMENTs</w:t>
      </w:r>
      <w:bookmarkEnd w:id="78"/>
      <w:bookmarkEnd w:id="79"/>
    </w:p>
    <w:p w14:paraId="68C4C7B6" w14:textId="77777777" w:rsidR="00950FD6" w:rsidRPr="00142E88" w:rsidRDefault="00950FD6" w:rsidP="00950FD6"/>
    <w:tbl>
      <w:tblPr>
        <w:tblW w:w="0" w:type="auto"/>
        <w:tblCellMar>
          <w:top w:w="15" w:type="dxa"/>
          <w:left w:w="15" w:type="dxa"/>
          <w:bottom w:w="15" w:type="dxa"/>
          <w:right w:w="15" w:type="dxa"/>
        </w:tblCellMar>
        <w:tblLook w:val="04A0" w:firstRow="1" w:lastRow="0" w:firstColumn="1" w:lastColumn="0" w:noHBand="0" w:noVBand="1"/>
      </w:tblPr>
      <w:tblGrid>
        <w:gridCol w:w="1990"/>
        <w:gridCol w:w="7026"/>
      </w:tblGrid>
      <w:tr w:rsidR="00D6077F" w:rsidRPr="00C77931" w14:paraId="737964AB" w14:textId="77777777" w:rsidTr="003F211E">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602E81F5"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Items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733C82F8"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Description</w:t>
            </w:r>
          </w:p>
        </w:tc>
      </w:tr>
      <w:tr w:rsidR="00644917" w:rsidRPr="00C77931" w14:paraId="390C01F8"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17E8A3"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Processor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447A14" w14:textId="77777777" w:rsidR="00950FD6" w:rsidRPr="00685BEB" w:rsidRDefault="00950FD6" w:rsidP="003F211E">
            <w:pPr>
              <w:spacing w:line="240" w:lineRule="auto"/>
              <w:rPr>
                <w:rFonts w:ascii="Arial" w:eastAsia="Times New Roman" w:hAnsi="Arial" w:cs="Arial"/>
              </w:rPr>
            </w:pPr>
            <w:r w:rsidRPr="00685BEB">
              <w:rPr>
                <w:rFonts w:ascii="Arial" w:eastAsia="Times New Roman" w:hAnsi="Arial" w:cs="Arial"/>
                <w:color w:val="000000"/>
              </w:rPr>
              <w:t>Intel(R) Core (TM) i5CPU </w:t>
            </w:r>
          </w:p>
        </w:tc>
      </w:tr>
      <w:tr w:rsidR="00644917" w:rsidRPr="00C77931" w14:paraId="2DB02BCF"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CB4637C"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593E19" w14:textId="77777777" w:rsidR="00950FD6" w:rsidRPr="00685BEB" w:rsidRDefault="00950FD6" w:rsidP="003F211E">
            <w:pPr>
              <w:spacing w:line="240" w:lineRule="auto"/>
              <w:rPr>
                <w:rFonts w:ascii="Arial" w:eastAsia="Times New Roman" w:hAnsi="Arial" w:cs="Arial"/>
              </w:rPr>
            </w:pPr>
            <w:r w:rsidRPr="00685BEB">
              <w:rPr>
                <w:rFonts w:ascii="Arial" w:eastAsia="Times New Roman" w:hAnsi="Arial" w:cs="Arial"/>
                <w:color w:val="000000"/>
              </w:rPr>
              <w:t>8 GB</w:t>
            </w:r>
          </w:p>
        </w:tc>
      </w:tr>
      <w:tr w:rsidR="00644917" w:rsidRPr="00C77931" w14:paraId="16901917"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8D7F29"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Operating System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54355E" w14:textId="1F6787DA" w:rsidR="00950FD6" w:rsidRPr="00685BEB" w:rsidRDefault="00644917" w:rsidP="003F211E">
            <w:pPr>
              <w:spacing w:line="240" w:lineRule="auto"/>
              <w:rPr>
                <w:rFonts w:ascii="Arial" w:eastAsia="Times New Roman" w:hAnsi="Arial" w:cs="Arial"/>
              </w:rPr>
            </w:pPr>
            <w:r>
              <w:rPr>
                <w:rFonts w:ascii="Arial" w:eastAsia="Times New Roman" w:hAnsi="Arial" w:cs="Arial"/>
                <w:color w:val="000000"/>
              </w:rPr>
              <w:t xml:space="preserve">Linux </w:t>
            </w:r>
            <w:ins w:id="80" w:author="Priyanka Y" w:date="2022-11-10T10:30:00Z">
              <w:r w:rsidR="00346656">
                <w:rPr>
                  <w:rFonts w:ascii="Arial" w:eastAsia="Times New Roman" w:hAnsi="Arial" w:cs="Arial"/>
                  <w:color w:val="000000"/>
                </w:rPr>
                <w:t>(</w:t>
              </w:r>
            </w:ins>
            <w:ins w:id="81" w:author="Priyanka Y" w:date="2022-11-10T10:31:00Z">
              <w:r w:rsidR="00346656" w:rsidRPr="00685BEB">
                <w:rPr>
                  <w:rFonts w:ascii="Arial" w:eastAsia="Times New Roman" w:hAnsi="Arial" w:cs="Arial"/>
                  <w:color w:val="000000"/>
                </w:rPr>
                <w:t xml:space="preserve">Ubuntu 20.04 </w:t>
              </w:r>
            </w:ins>
          </w:p>
        </w:tc>
      </w:tr>
      <w:tr w:rsidR="00644917" w:rsidRPr="00C77931" w14:paraId="0F6C2403"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1F34D7"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Hard Disk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3AE4E7" w14:textId="77777777" w:rsidR="00950FD6" w:rsidRPr="00685BEB" w:rsidRDefault="00950FD6" w:rsidP="003F211E">
            <w:pPr>
              <w:spacing w:line="240" w:lineRule="auto"/>
              <w:rPr>
                <w:rFonts w:ascii="Arial" w:eastAsia="Times New Roman" w:hAnsi="Arial" w:cs="Arial"/>
              </w:rPr>
            </w:pPr>
            <w:r w:rsidRPr="00685BEB">
              <w:rPr>
                <w:rFonts w:ascii="Arial" w:eastAsia="Times New Roman" w:hAnsi="Arial" w:cs="Arial"/>
                <w:color w:val="000000"/>
              </w:rPr>
              <w:t>256</w:t>
            </w:r>
            <w:r>
              <w:rPr>
                <w:rFonts w:ascii="Arial" w:eastAsia="Times New Roman" w:hAnsi="Arial" w:cs="Arial"/>
                <w:color w:val="000000"/>
              </w:rPr>
              <w:t xml:space="preserve"> </w:t>
            </w:r>
            <w:r w:rsidRPr="00685BEB">
              <w:rPr>
                <w:rFonts w:ascii="Arial" w:eastAsia="Times New Roman" w:hAnsi="Arial" w:cs="Arial"/>
                <w:color w:val="000000"/>
              </w:rPr>
              <w:t>GB or more required for installation</w:t>
            </w:r>
          </w:p>
        </w:tc>
      </w:tr>
      <w:tr w:rsidR="00644917" w:rsidRPr="00C77931" w14:paraId="31BC12DC"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AE37C2"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Hardware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9DD333" w14:textId="7C64285F" w:rsidR="00950FD6" w:rsidRPr="00685BEB" w:rsidRDefault="00950FD6" w:rsidP="003F211E">
            <w:pPr>
              <w:spacing w:line="240" w:lineRule="auto"/>
              <w:rPr>
                <w:rFonts w:ascii="Arial" w:eastAsia="Times New Roman" w:hAnsi="Arial" w:cs="Arial"/>
              </w:rPr>
            </w:pPr>
            <w:r w:rsidRPr="00950FD6">
              <w:rPr>
                <w:rFonts w:ascii="Arial" w:hAnsi="Arial" w:cs="Arial"/>
                <w:lang w:val="en-GB"/>
              </w:rPr>
              <w:t xml:space="preserve"> industrial grade PLC (WAGO 750-8212) </w:t>
            </w:r>
          </w:p>
        </w:tc>
      </w:tr>
      <w:tr w:rsidR="00644917" w:rsidRPr="00C77931" w14:paraId="51E4045A" w14:textId="77777777" w:rsidTr="003F211E">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2C58C4" w14:textId="77777777" w:rsidR="00950FD6" w:rsidRPr="00685BEB" w:rsidRDefault="00950FD6" w:rsidP="003F211E">
            <w:pPr>
              <w:spacing w:line="240" w:lineRule="auto"/>
              <w:jc w:val="center"/>
              <w:rPr>
                <w:rFonts w:ascii="Arial" w:eastAsia="Times New Roman" w:hAnsi="Arial" w:cs="Arial"/>
              </w:rPr>
            </w:pPr>
            <w:r w:rsidRPr="00685BEB">
              <w:rPr>
                <w:rFonts w:ascii="Arial" w:eastAsia="Times New Roman" w:hAnsi="Arial" w:cs="Arial"/>
                <w:color w:val="000000"/>
              </w:rPr>
              <w:t>Software/ Tool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561EB0" w14:textId="4FF43554" w:rsidR="00950FD6" w:rsidRPr="00685BEB" w:rsidRDefault="00950FD6" w:rsidP="003F211E">
            <w:pPr>
              <w:spacing w:line="240" w:lineRule="auto"/>
              <w:rPr>
                <w:rFonts w:ascii="Arial" w:eastAsia="Times New Roman" w:hAnsi="Arial" w:cs="Arial"/>
              </w:rPr>
            </w:pPr>
            <w:r w:rsidRPr="00685BEB">
              <w:rPr>
                <w:rFonts w:ascii="Arial" w:eastAsia="Times New Roman" w:hAnsi="Arial" w:cs="Arial"/>
                <w:color w:val="000000"/>
              </w:rPr>
              <w:t xml:space="preserve">JIRA, </w:t>
            </w:r>
            <w:ins w:id="82" w:author="Priyanka Y" w:date="2022-11-10T10:31:00Z">
              <w:r w:rsidR="00346656">
                <w:rPr>
                  <w:rFonts w:ascii="Arial" w:eastAsia="Times New Roman" w:hAnsi="Arial" w:cs="Arial"/>
                  <w:color w:val="000000"/>
                </w:rPr>
                <w:t xml:space="preserve">Putty, </w:t>
              </w:r>
            </w:ins>
            <w:r w:rsidR="00D6077F">
              <w:rPr>
                <w:rFonts w:ascii="Arial" w:eastAsia="Times New Roman" w:hAnsi="Arial" w:cs="Arial"/>
                <w:color w:val="000000"/>
              </w:rPr>
              <w:t>Windows Power Shell</w:t>
            </w:r>
            <w:r w:rsidRPr="00685BEB">
              <w:rPr>
                <w:rFonts w:ascii="Arial" w:eastAsia="Times New Roman" w:hAnsi="Arial" w:cs="Arial"/>
                <w:color w:val="000000"/>
              </w:rPr>
              <w:t>,</w:t>
            </w:r>
            <w:del w:id="83" w:author="Priyanka Y" w:date="2022-11-10T10:31:00Z">
              <w:r w:rsidRPr="00685BEB" w:rsidDel="00346656">
                <w:rPr>
                  <w:rFonts w:ascii="Arial" w:eastAsia="Times New Roman" w:hAnsi="Arial" w:cs="Arial"/>
                  <w:color w:val="000000"/>
                </w:rPr>
                <w:delText xml:space="preserve"> </w:delText>
              </w:r>
              <w:commentRangeStart w:id="84"/>
              <w:r w:rsidRPr="00685BEB" w:rsidDel="00346656">
                <w:rPr>
                  <w:rFonts w:ascii="Arial" w:eastAsia="Times New Roman" w:hAnsi="Arial" w:cs="Arial"/>
                  <w:color w:val="000000"/>
                </w:rPr>
                <w:delText>Ubuntu 20.04 LTS</w:delText>
              </w:r>
              <w:commentRangeEnd w:id="84"/>
              <w:r w:rsidR="00485CCF" w:rsidDel="00346656">
                <w:rPr>
                  <w:rStyle w:val="CommentReference"/>
                </w:rPr>
                <w:commentReference w:id="84"/>
              </w:r>
              <w:r w:rsidRPr="00685BEB" w:rsidDel="00346656">
                <w:rPr>
                  <w:rFonts w:ascii="Arial" w:eastAsia="Times New Roman" w:hAnsi="Arial" w:cs="Arial"/>
                  <w:color w:val="000000"/>
                </w:rPr>
                <w:delText xml:space="preserve">, </w:delText>
              </w:r>
            </w:del>
            <w:r w:rsidRPr="00950FD6">
              <w:rPr>
                <w:rFonts w:ascii="Arial" w:hAnsi="Arial" w:cs="Arial"/>
                <w:lang w:val="en-GB"/>
              </w:rPr>
              <w:t>AWS</w:t>
            </w:r>
            <w:r w:rsidR="00644917">
              <w:rPr>
                <w:rFonts w:ascii="Arial" w:hAnsi="Arial" w:cs="Arial"/>
                <w:lang w:val="en-GB"/>
              </w:rPr>
              <w:t xml:space="preserve"> CLI</w:t>
            </w:r>
            <w:del w:id="85" w:author="Priyanka Y" w:date="2022-11-10T10:31:00Z">
              <w:r w:rsidRPr="00950FD6" w:rsidDel="00346656">
                <w:rPr>
                  <w:rFonts w:ascii="Arial" w:hAnsi="Arial" w:cs="Arial"/>
                  <w:lang w:val="en-GB"/>
                </w:rPr>
                <w:delText xml:space="preserve"> </w:delText>
              </w:r>
            </w:del>
          </w:p>
        </w:tc>
      </w:tr>
    </w:tbl>
    <w:p w14:paraId="3387D64D" w14:textId="77777777" w:rsidR="00950FD6" w:rsidRPr="00C77931" w:rsidRDefault="00950FD6" w:rsidP="00950FD6">
      <w:pPr>
        <w:rPr>
          <w:rFonts w:ascii="Arial" w:hAnsi="Arial" w:cs="Arial"/>
          <w:sz w:val="24"/>
          <w:szCs w:val="24"/>
          <w:shd w:val="clear" w:color="auto" w:fill="FFFFFF"/>
        </w:rPr>
      </w:pPr>
    </w:p>
    <w:p w14:paraId="7D350722" w14:textId="77777777"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86" w:name="_Toc109116417"/>
      <w:bookmarkStart w:id="87" w:name="_Toc118799155"/>
      <w:r w:rsidRPr="00221A6B">
        <w:rPr>
          <w:rFonts w:ascii="Arial" w:hAnsi="Arial" w:cs="Arial"/>
          <w:b/>
          <w:bCs/>
          <w:sz w:val="28"/>
          <w:szCs w:val="28"/>
          <w:shd w:val="clear" w:color="auto" w:fill="FFFFFF"/>
        </w:rPr>
        <w:t>Control Procedures</w:t>
      </w:r>
      <w:bookmarkEnd w:id="86"/>
      <w:bookmarkEnd w:id="87"/>
    </w:p>
    <w:p w14:paraId="765FA845" w14:textId="77777777" w:rsidR="00950FD6" w:rsidRPr="00C77931" w:rsidRDefault="00950FD6" w:rsidP="00950FD6">
      <w:pPr>
        <w:rPr>
          <w:rFonts w:ascii="Arial" w:hAnsi="Arial" w:cs="Arial"/>
        </w:rPr>
      </w:pPr>
    </w:p>
    <w:p w14:paraId="4EC76842" w14:textId="77777777" w:rsidR="00950FD6" w:rsidRPr="0078127E" w:rsidRDefault="00950FD6" w:rsidP="00950FD6">
      <w:pPr>
        <w:spacing w:before="120" w:after="120" w:line="240" w:lineRule="auto"/>
        <w:jc w:val="both"/>
        <w:rPr>
          <w:rFonts w:ascii="Arial" w:eastAsia="Times New Roman" w:hAnsi="Arial" w:cs="Arial"/>
        </w:rPr>
      </w:pPr>
      <w:r w:rsidRPr="0078127E">
        <w:rPr>
          <w:rFonts w:ascii="Arial" w:eastAsia="Times New Roman" w:hAnsi="Arial" w:cs="Arial"/>
          <w:b/>
          <w:bCs/>
          <w:color w:val="000000"/>
        </w:rPr>
        <w:t>Pass/Fail judgment table:</w:t>
      </w:r>
    </w:p>
    <w:tbl>
      <w:tblPr>
        <w:tblW w:w="0" w:type="auto"/>
        <w:tblCellMar>
          <w:top w:w="15" w:type="dxa"/>
          <w:left w:w="15" w:type="dxa"/>
          <w:bottom w:w="15" w:type="dxa"/>
          <w:right w:w="15" w:type="dxa"/>
        </w:tblCellMar>
        <w:tblLook w:val="04A0" w:firstRow="1" w:lastRow="0" w:firstColumn="1" w:lastColumn="0" w:noHBand="0" w:noVBand="1"/>
      </w:tblPr>
      <w:tblGrid>
        <w:gridCol w:w="1331"/>
        <w:gridCol w:w="7685"/>
      </w:tblGrid>
      <w:tr w:rsidR="00950FD6" w:rsidRPr="00C77931" w14:paraId="725C1669" w14:textId="77777777" w:rsidTr="003F211E">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2F79C4B"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themeColor="text1"/>
              </w:rPr>
              <w:t>Pass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033CDCE" w14:textId="77777777" w:rsidR="00950FD6" w:rsidRPr="0078127E" w:rsidRDefault="00950FD6" w:rsidP="00950FD6">
            <w:pPr>
              <w:numPr>
                <w:ilvl w:val="0"/>
                <w:numId w:val="3"/>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The expected results and actual results are the same as provided in the check sheet.</w:t>
            </w:r>
          </w:p>
          <w:p w14:paraId="5E6B022B" w14:textId="77777777" w:rsidR="00950FD6" w:rsidRPr="0078127E" w:rsidRDefault="00950FD6" w:rsidP="00950FD6">
            <w:pPr>
              <w:numPr>
                <w:ilvl w:val="0"/>
                <w:numId w:val="3"/>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The application should function properly and there should be no freeze or hang state in the application by any means.</w:t>
            </w:r>
          </w:p>
          <w:p w14:paraId="4A3F1D83" w14:textId="77777777" w:rsidR="00950FD6" w:rsidRPr="0078127E" w:rsidRDefault="00950FD6" w:rsidP="00950FD6">
            <w:pPr>
              <w:numPr>
                <w:ilvl w:val="0"/>
                <w:numId w:val="3"/>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Test cases should be executed as per the steps mentioned in the test case.</w:t>
            </w:r>
          </w:p>
        </w:tc>
      </w:tr>
      <w:tr w:rsidR="00950FD6" w:rsidRPr="00C77931" w14:paraId="0044AACD" w14:textId="77777777" w:rsidTr="003F211E">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hideMark/>
          </w:tcPr>
          <w:p w14:paraId="51D4A298"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themeColor="text1"/>
              </w:rPr>
              <w:t>Fail Criteria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56E8326" w14:textId="77777777" w:rsidR="00950FD6" w:rsidRPr="0078127E" w:rsidRDefault="00950FD6" w:rsidP="00950FD6">
            <w:pPr>
              <w:numPr>
                <w:ilvl w:val="0"/>
                <w:numId w:val="4"/>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The expected results are judged based on Requirement Document and the actual results are different.</w:t>
            </w:r>
          </w:p>
          <w:p w14:paraId="5BAA3227" w14:textId="77777777" w:rsidR="00950FD6" w:rsidRPr="0078127E" w:rsidRDefault="00950FD6" w:rsidP="00950FD6">
            <w:pPr>
              <w:numPr>
                <w:ilvl w:val="0"/>
                <w:numId w:val="4"/>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Freeze or hang state is observed.</w:t>
            </w:r>
          </w:p>
          <w:p w14:paraId="2B52EAD8" w14:textId="77777777" w:rsidR="00950FD6" w:rsidRPr="0078127E" w:rsidRDefault="00950FD6" w:rsidP="00950FD6">
            <w:pPr>
              <w:numPr>
                <w:ilvl w:val="0"/>
                <w:numId w:val="4"/>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Not able to execute a particular test step as per the test case sheet.</w:t>
            </w:r>
          </w:p>
          <w:p w14:paraId="270830CB" w14:textId="77777777" w:rsidR="00950FD6" w:rsidRPr="0078127E" w:rsidRDefault="00950FD6" w:rsidP="00950FD6">
            <w:pPr>
              <w:numPr>
                <w:ilvl w:val="0"/>
                <w:numId w:val="4"/>
              </w:numPr>
              <w:spacing w:after="0" w:line="240" w:lineRule="auto"/>
              <w:ind w:left="360"/>
              <w:textAlignment w:val="baseline"/>
              <w:rPr>
                <w:rFonts w:ascii="Arial" w:eastAsia="Times New Roman" w:hAnsi="Arial" w:cs="Arial"/>
                <w:color w:val="000000"/>
              </w:rPr>
            </w:pPr>
            <w:r w:rsidRPr="0078127E">
              <w:rPr>
                <w:rFonts w:ascii="Arial" w:eastAsia="Times New Roman" w:hAnsi="Arial" w:cs="Arial"/>
                <w:color w:val="000000"/>
              </w:rPr>
              <w:t xml:space="preserve">The phenomenon that is strange judging from the eyes of the customer. </w:t>
            </w:r>
          </w:p>
        </w:tc>
      </w:tr>
    </w:tbl>
    <w:p w14:paraId="65591FC9" w14:textId="77777777" w:rsidR="00950FD6" w:rsidRPr="00C77931" w:rsidRDefault="00950FD6" w:rsidP="00950FD6">
      <w:pPr>
        <w:rPr>
          <w:rFonts w:ascii="Arial" w:hAnsi="Arial" w:cs="Arial"/>
        </w:rPr>
      </w:pPr>
      <w:r w:rsidRPr="00C77931">
        <w:rPr>
          <w:rFonts w:ascii="Arial" w:hAnsi="Arial" w:cs="Arial"/>
        </w:rPr>
        <w:t xml:space="preserve">     </w:t>
      </w:r>
    </w:p>
    <w:p w14:paraId="27254D65" w14:textId="77777777" w:rsidR="00950FD6" w:rsidRPr="00221A6B" w:rsidRDefault="00950FD6" w:rsidP="00950FD6">
      <w:pPr>
        <w:pStyle w:val="Heading1"/>
        <w:numPr>
          <w:ilvl w:val="1"/>
          <w:numId w:val="15"/>
        </w:numPr>
        <w:tabs>
          <w:tab w:val="num" w:pos="360"/>
        </w:tabs>
        <w:ind w:left="0" w:firstLine="0"/>
        <w:rPr>
          <w:rFonts w:ascii="Arial" w:hAnsi="Arial" w:cs="Arial"/>
          <w:b/>
          <w:bCs/>
          <w:sz w:val="28"/>
          <w:szCs w:val="28"/>
          <w:shd w:val="clear" w:color="auto" w:fill="FFFFFF"/>
        </w:rPr>
      </w:pPr>
      <w:bookmarkStart w:id="88" w:name="_Toc109116418"/>
      <w:bookmarkStart w:id="89" w:name="_Toc118799156"/>
      <w:r w:rsidRPr="00221A6B">
        <w:rPr>
          <w:rFonts w:ascii="Arial" w:hAnsi="Arial" w:cs="Arial"/>
          <w:b/>
          <w:bCs/>
          <w:sz w:val="28"/>
          <w:szCs w:val="28"/>
          <w:shd w:val="clear" w:color="auto" w:fill="FFFFFF"/>
        </w:rPr>
        <w:t>Defects Analysis and CLOSURE</w:t>
      </w:r>
      <w:bookmarkEnd w:id="88"/>
      <w:bookmarkEnd w:id="89"/>
    </w:p>
    <w:p w14:paraId="5D16E8B7" w14:textId="77777777" w:rsidR="00950FD6" w:rsidRPr="00C77931" w:rsidRDefault="00950FD6" w:rsidP="00950FD6">
      <w:pPr>
        <w:rPr>
          <w:rFonts w:ascii="Arial" w:hAnsi="Arial" w:cs="Arial"/>
        </w:rPr>
      </w:pPr>
    </w:p>
    <w:p w14:paraId="52EAAA31" w14:textId="77777777" w:rsidR="00950FD6" w:rsidRPr="00BC5794" w:rsidRDefault="00950FD6" w:rsidP="00950FD6">
      <w:pPr>
        <w:spacing w:line="240" w:lineRule="auto"/>
        <w:ind w:left="720"/>
        <w:jc w:val="both"/>
        <w:rPr>
          <w:rFonts w:ascii="Arial" w:eastAsia="Times New Roman" w:hAnsi="Arial" w:cs="Arial"/>
        </w:rPr>
      </w:pPr>
      <w:r w:rsidRPr="00BC5794">
        <w:rPr>
          <w:rFonts w:ascii="Arial" w:eastAsia="Times New Roman" w:hAnsi="Arial" w:cs="Arial"/>
          <w:color w:val="000000"/>
        </w:rPr>
        <w:t>All the defects found during test execution should go through the following procedure:</w:t>
      </w:r>
    </w:p>
    <w:p w14:paraId="0F90015B" w14:textId="77777777" w:rsidR="00950FD6" w:rsidRPr="00BC5794" w:rsidRDefault="00950FD6" w:rsidP="00950FD6">
      <w:pPr>
        <w:numPr>
          <w:ilvl w:val="0"/>
          <w:numId w:val="14"/>
        </w:numPr>
        <w:tabs>
          <w:tab w:val="clear" w:pos="1080"/>
        </w:tabs>
        <w:spacing w:after="120" w:line="240" w:lineRule="auto"/>
        <w:jc w:val="both"/>
        <w:textAlignment w:val="baseline"/>
        <w:rPr>
          <w:rFonts w:ascii="Arial" w:eastAsia="Times New Roman" w:hAnsi="Arial" w:cs="Arial"/>
          <w:color w:val="000000"/>
        </w:rPr>
      </w:pPr>
      <w:r w:rsidRPr="00BC5794">
        <w:rPr>
          <w:rFonts w:ascii="Arial" w:eastAsia="Times New Roman" w:hAnsi="Arial" w:cs="Arial"/>
          <w:color w:val="000000"/>
        </w:rPr>
        <w:t xml:space="preserve">Logging of defects:   </w:t>
      </w:r>
    </w:p>
    <w:p w14:paraId="2290B496" w14:textId="77777777" w:rsidR="00950FD6" w:rsidRPr="00BC5794" w:rsidRDefault="00950FD6" w:rsidP="00950FD6">
      <w:pPr>
        <w:numPr>
          <w:ilvl w:val="0"/>
          <w:numId w:val="14"/>
        </w:numPr>
        <w:spacing w:after="120" w:line="240" w:lineRule="auto"/>
        <w:jc w:val="both"/>
        <w:textAlignment w:val="baseline"/>
        <w:rPr>
          <w:rFonts w:ascii="Arial" w:eastAsia="Times New Roman" w:hAnsi="Arial" w:cs="Arial"/>
          <w:color w:val="000000"/>
        </w:rPr>
      </w:pPr>
      <w:r w:rsidRPr="00BC5794">
        <w:rPr>
          <w:rFonts w:ascii="Arial" w:eastAsia="Times New Roman" w:hAnsi="Arial" w:cs="Arial"/>
          <w:color w:val="000000"/>
        </w:rPr>
        <w:t xml:space="preserve">Analysis of defects: </w:t>
      </w:r>
    </w:p>
    <w:p w14:paraId="246C9EA2" w14:textId="77777777" w:rsidR="00950FD6" w:rsidRPr="00BC5794" w:rsidRDefault="00950FD6" w:rsidP="00950FD6">
      <w:pPr>
        <w:numPr>
          <w:ilvl w:val="0"/>
          <w:numId w:val="14"/>
        </w:numPr>
        <w:spacing w:after="120" w:line="240" w:lineRule="auto"/>
        <w:jc w:val="both"/>
        <w:textAlignment w:val="baseline"/>
        <w:rPr>
          <w:rFonts w:ascii="Arial" w:eastAsia="Times New Roman" w:hAnsi="Arial" w:cs="Arial"/>
          <w:color w:val="000000"/>
        </w:rPr>
      </w:pPr>
      <w:r w:rsidRPr="00BC5794">
        <w:rPr>
          <w:rFonts w:ascii="Arial" w:eastAsia="Times New Roman" w:hAnsi="Arial" w:cs="Arial"/>
          <w:color w:val="000000"/>
        </w:rPr>
        <w:t xml:space="preserve">Verification of fixes: </w:t>
      </w:r>
    </w:p>
    <w:p w14:paraId="760E72E8" w14:textId="77777777" w:rsidR="00950FD6" w:rsidRPr="00BC5794" w:rsidRDefault="00950FD6" w:rsidP="00950FD6">
      <w:pPr>
        <w:numPr>
          <w:ilvl w:val="0"/>
          <w:numId w:val="14"/>
        </w:numPr>
        <w:spacing w:after="120" w:line="240" w:lineRule="auto"/>
        <w:jc w:val="both"/>
        <w:textAlignment w:val="baseline"/>
        <w:rPr>
          <w:rFonts w:ascii="Arial" w:eastAsia="Times New Roman" w:hAnsi="Arial" w:cs="Arial"/>
          <w:color w:val="000000"/>
        </w:rPr>
      </w:pPr>
      <w:r w:rsidRPr="00BC5794">
        <w:rPr>
          <w:rFonts w:ascii="Arial" w:eastAsia="Times New Roman" w:hAnsi="Arial" w:cs="Arial"/>
          <w:color w:val="000000"/>
        </w:rPr>
        <w:t xml:space="preserve">Defect tracking till closure: </w:t>
      </w:r>
    </w:p>
    <w:p w14:paraId="235B281E" w14:textId="646BAFC6" w:rsidR="00950FD6" w:rsidRPr="00BC5794" w:rsidRDefault="00950FD6" w:rsidP="00950FD6">
      <w:pPr>
        <w:numPr>
          <w:ilvl w:val="0"/>
          <w:numId w:val="14"/>
        </w:numPr>
        <w:spacing w:after="120" w:line="240" w:lineRule="auto"/>
        <w:jc w:val="both"/>
        <w:textAlignment w:val="baseline"/>
        <w:rPr>
          <w:rFonts w:ascii="Arial" w:eastAsia="Times New Roman" w:hAnsi="Arial" w:cs="Arial"/>
          <w:color w:val="000000"/>
        </w:rPr>
      </w:pPr>
      <w:r w:rsidRPr="00BC5794">
        <w:rPr>
          <w:rFonts w:ascii="Arial" w:eastAsia="Times New Roman" w:hAnsi="Arial" w:cs="Arial"/>
          <w:color w:val="000000"/>
        </w:rPr>
        <w:t xml:space="preserve">The above-mentioned Procedures and Defect Management of </w:t>
      </w:r>
      <w:r w:rsidR="00644917">
        <w:rPr>
          <w:rFonts w:ascii="Arial" w:eastAsia="Times New Roman" w:hAnsi="Arial" w:cs="Arial"/>
          <w:color w:val="000000"/>
        </w:rPr>
        <w:t xml:space="preserve">MOLD </w:t>
      </w:r>
      <w:r w:rsidR="00F15567">
        <w:rPr>
          <w:rFonts w:ascii="Arial" w:eastAsia="Times New Roman" w:hAnsi="Arial" w:cs="Arial"/>
          <w:color w:val="000000"/>
        </w:rPr>
        <w:t>RCM,</w:t>
      </w:r>
      <w:r w:rsidRPr="00BC5794">
        <w:rPr>
          <w:rFonts w:ascii="Arial" w:eastAsia="Times New Roman" w:hAnsi="Arial" w:cs="Arial"/>
          <w:color w:val="000000"/>
        </w:rPr>
        <w:t xml:space="preserve"> we are using JIRA. </w:t>
      </w:r>
    </w:p>
    <w:p w14:paraId="7B1EC7DC" w14:textId="77777777" w:rsidR="00950FD6" w:rsidRPr="0078127E" w:rsidRDefault="00950FD6" w:rsidP="00950FD6">
      <w:pPr>
        <w:spacing w:before="120" w:after="120" w:line="240" w:lineRule="auto"/>
        <w:jc w:val="both"/>
        <w:rPr>
          <w:rFonts w:ascii="Arial" w:eastAsia="Times New Roman" w:hAnsi="Arial" w:cs="Arial"/>
          <w:b/>
          <w:bCs/>
          <w:color w:val="000000"/>
        </w:rPr>
      </w:pPr>
    </w:p>
    <w:p w14:paraId="66E62F44" w14:textId="77777777" w:rsidR="00950FD6" w:rsidRPr="0078127E" w:rsidRDefault="00950FD6" w:rsidP="00950FD6">
      <w:pPr>
        <w:spacing w:before="120" w:after="120" w:line="240" w:lineRule="auto"/>
        <w:jc w:val="both"/>
        <w:rPr>
          <w:rFonts w:ascii="Arial" w:eastAsia="Times New Roman" w:hAnsi="Arial" w:cs="Arial"/>
          <w:b/>
          <w:bCs/>
        </w:rPr>
      </w:pPr>
      <w:r w:rsidRPr="0078127E">
        <w:rPr>
          <w:rFonts w:ascii="Arial" w:eastAsia="Times New Roman" w:hAnsi="Arial" w:cs="Arial"/>
          <w:b/>
          <w:bCs/>
          <w:color w:val="000000"/>
        </w:rPr>
        <w:t>Defects are classified as follows according to the severity of the impact on the system:</w:t>
      </w:r>
    </w:p>
    <w:tbl>
      <w:tblPr>
        <w:tblW w:w="0" w:type="auto"/>
        <w:tblCellMar>
          <w:top w:w="15" w:type="dxa"/>
          <w:left w:w="15" w:type="dxa"/>
          <w:bottom w:w="15" w:type="dxa"/>
          <w:right w:w="15" w:type="dxa"/>
        </w:tblCellMar>
        <w:tblLook w:val="04A0" w:firstRow="1" w:lastRow="0" w:firstColumn="1" w:lastColumn="0" w:noHBand="0" w:noVBand="1"/>
      </w:tblPr>
      <w:tblGrid>
        <w:gridCol w:w="1087"/>
        <w:gridCol w:w="7923"/>
      </w:tblGrid>
      <w:tr w:rsidR="00950FD6" w:rsidRPr="00C77931" w14:paraId="030B5947" w14:textId="77777777" w:rsidTr="003F211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hideMark/>
          </w:tcPr>
          <w:p w14:paraId="27B036B8"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lastRenderedPageBreak/>
              <w:t>Severity</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hideMark/>
          </w:tcPr>
          <w:p w14:paraId="2E3003B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Impact</w:t>
            </w:r>
          </w:p>
        </w:tc>
      </w:tr>
      <w:tr w:rsidR="00950FD6" w:rsidRPr="00C77931" w14:paraId="4FEC8704"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56CAB71"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Critical</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4FA062B"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Defects that may cause the system to hang, crash, produce incorrect/ unexpected results or behaviour, or corrupt user data with no known workaround.</w:t>
            </w:r>
          </w:p>
          <w:p w14:paraId="56CB4A41"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 xml:space="preserve">This type of issue blocks the entire process </w:t>
            </w:r>
            <w:proofErr w:type="gramStart"/>
            <w:r w:rsidRPr="0078127E">
              <w:rPr>
                <w:rFonts w:ascii="Arial" w:eastAsia="Times New Roman" w:hAnsi="Arial" w:cs="Arial"/>
                <w:color w:val="000000"/>
              </w:rPr>
              <w:t>i.e.</w:t>
            </w:r>
            <w:proofErr w:type="gramEnd"/>
            <w:r w:rsidRPr="0078127E">
              <w:rPr>
                <w:rFonts w:ascii="Arial" w:eastAsia="Times New Roman" w:hAnsi="Arial" w:cs="Arial"/>
                <w:color w:val="000000"/>
              </w:rPr>
              <w:t> Testing team from progressing past the blocker and development from working on other areas. This type of issue could significantly impact the release of the product.</w:t>
            </w:r>
          </w:p>
        </w:tc>
      </w:tr>
      <w:tr w:rsidR="00950FD6" w:rsidRPr="00C77931" w14:paraId="043EEF92"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0047168"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High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57F6B2A" w14:textId="22DE5CB4"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 xml:space="preserve">Major function disabled/ incorrect, Non-conformance to standards. Defects that cause incorrect results or </w:t>
            </w:r>
            <w:r w:rsidR="00F15567">
              <w:rPr>
                <w:rFonts w:ascii="Arial" w:eastAsia="Times New Roman" w:hAnsi="Arial" w:cs="Arial"/>
                <w:color w:val="000000"/>
              </w:rPr>
              <w:t>behaviour</w:t>
            </w:r>
            <w:r w:rsidRPr="0078127E">
              <w:rPr>
                <w:rFonts w:ascii="Arial" w:eastAsia="Times New Roman" w:hAnsi="Arial" w:cs="Arial"/>
                <w:color w:val="000000"/>
              </w:rPr>
              <w:t xml:space="preserve"> with a known workaround. A large and/or critical portion of the system is affected </w:t>
            </w:r>
            <w:r w:rsidR="00D6077F">
              <w:rPr>
                <w:rFonts w:ascii="Arial" w:eastAsia="Times New Roman" w:hAnsi="Arial" w:cs="Arial"/>
                <w:color w:val="000000"/>
              </w:rPr>
              <w:t>which</w:t>
            </w:r>
            <w:r w:rsidRPr="0078127E">
              <w:rPr>
                <w:rFonts w:ascii="Arial" w:eastAsia="Times New Roman" w:hAnsi="Arial" w:cs="Arial"/>
                <w:color w:val="000000"/>
              </w:rPr>
              <w:t xml:space="preserve"> would not cause an operational failure.</w:t>
            </w:r>
          </w:p>
        </w:tc>
      </w:tr>
      <w:tr w:rsidR="00950FD6" w:rsidRPr="00C77931" w14:paraId="2B89009B"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796830"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Medium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59EE376"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Loss of functionality or other problem(s) is present, which causes some parts of the system to not function correctly. A workaround is available to move forward with the process/ testing. </w:t>
            </w:r>
          </w:p>
        </w:tc>
      </w:tr>
      <w:tr w:rsidR="00950FD6" w:rsidRPr="00C77931" w14:paraId="1D626492"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E912E0"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Low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585E9AD" w14:textId="77777777" w:rsidR="00950FD6" w:rsidRPr="0078127E" w:rsidRDefault="00950FD6" w:rsidP="003F211E">
            <w:pPr>
              <w:spacing w:before="120" w:after="120" w:line="240" w:lineRule="auto"/>
              <w:jc w:val="both"/>
              <w:rPr>
                <w:rFonts w:ascii="Arial" w:eastAsia="Times New Roman" w:hAnsi="Arial" w:cs="Arial"/>
              </w:rPr>
            </w:pPr>
            <w:r w:rsidRPr="0078127E">
              <w:rPr>
                <w:rFonts w:ascii="Arial" w:eastAsia="Times New Roman" w:hAnsi="Arial" w:cs="Arial"/>
                <w:color w:val="000000"/>
              </w:rPr>
              <w:t>Defects that affect limited areas of functionality that either can be worked around or ignored.</w:t>
            </w:r>
          </w:p>
        </w:tc>
      </w:tr>
    </w:tbl>
    <w:p w14:paraId="62B8FCE5" w14:textId="77777777" w:rsidR="00950FD6" w:rsidRPr="0078127E" w:rsidRDefault="00950FD6" w:rsidP="00950FD6">
      <w:pPr>
        <w:spacing w:after="0" w:line="240" w:lineRule="auto"/>
        <w:rPr>
          <w:rFonts w:ascii="Arial" w:eastAsia="Times New Roman" w:hAnsi="Arial" w:cs="Arial"/>
        </w:rPr>
      </w:pPr>
    </w:p>
    <w:p w14:paraId="6DCABE72" w14:textId="77777777" w:rsidR="00950FD6" w:rsidRPr="0078127E" w:rsidRDefault="00950FD6" w:rsidP="00950FD6">
      <w:pPr>
        <w:spacing w:before="120" w:after="120" w:line="240" w:lineRule="auto"/>
        <w:jc w:val="both"/>
        <w:rPr>
          <w:rFonts w:ascii="Arial" w:eastAsia="Times New Roman" w:hAnsi="Arial" w:cs="Arial"/>
          <w:b/>
          <w:bCs/>
        </w:rPr>
      </w:pPr>
      <w:r w:rsidRPr="0078127E">
        <w:rPr>
          <w:rFonts w:ascii="Arial" w:eastAsia="Times New Roman" w:hAnsi="Arial" w:cs="Arial"/>
          <w:b/>
          <w:bCs/>
          <w:color w:val="000000"/>
        </w:rPr>
        <w:t>Priority will be assigned to each defect.</w:t>
      </w:r>
    </w:p>
    <w:tbl>
      <w:tblPr>
        <w:tblW w:w="0" w:type="auto"/>
        <w:tblCellMar>
          <w:top w:w="15" w:type="dxa"/>
          <w:left w:w="15" w:type="dxa"/>
          <w:bottom w:w="15" w:type="dxa"/>
          <w:right w:w="15" w:type="dxa"/>
        </w:tblCellMar>
        <w:tblLook w:val="04A0" w:firstRow="1" w:lastRow="0" w:firstColumn="1" w:lastColumn="0" w:noHBand="0" w:noVBand="1"/>
      </w:tblPr>
      <w:tblGrid>
        <w:gridCol w:w="1248"/>
        <w:gridCol w:w="7762"/>
      </w:tblGrid>
      <w:tr w:rsidR="00950FD6" w:rsidRPr="00C77931" w14:paraId="5C3EF2B3" w14:textId="77777777" w:rsidTr="003F211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15F912C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0F521D69"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Definition</w:t>
            </w:r>
          </w:p>
        </w:tc>
      </w:tr>
      <w:tr w:rsidR="00950FD6" w:rsidRPr="00C77931" w14:paraId="05888B1A"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5F1A7A6"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P1-Stopper</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2B9775A"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This type of defect must be resolved immediately. It could be related to the feature planned in the current milestone release.</w:t>
            </w:r>
          </w:p>
          <w:p w14:paraId="30248ED7"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Cannot release the code with this defect.</w:t>
            </w:r>
          </w:p>
        </w:tc>
      </w:tr>
      <w:tr w:rsidR="00950FD6" w:rsidRPr="00C77931" w14:paraId="4FD3E434"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24D1260"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P2-High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1C6D3FA"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The defect requires high attention and must be resolved as soon as possible </w:t>
            </w:r>
          </w:p>
          <w:p w14:paraId="03BEF544"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Could be related to a highly desirable feature planned for this release, but do not stop the release.</w:t>
            </w:r>
          </w:p>
        </w:tc>
      </w:tr>
      <w:tr w:rsidR="00950FD6" w:rsidRPr="00C77931" w14:paraId="526692DD"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EE68911"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P3-Medium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25136A" w14:textId="13FA6DA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 xml:space="preserve">The defect should be resolved in </w:t>
            </w:r>
            <w:r w:rsidR="00F15567" w:rsidRPr="00F15567">
              <w:rPr>
                <w:rFonts w:ascii="Arial" w:eastAsia="Times New Roman" w:hAnsi="Arial" w:cs="Arial"/>
                <w:color w:val="000000"/>
              </w:rPr>
              <w:t>development activities' normal course (low priority)</w:t>
            </w:r>
            <w:r w:rsidRPr="0078127E">
              <w:rPr>
                <w:rFonts w:ascii="Arial" w:eastAsia="Times New Roman" w:hAnsi="Arial" w:cs="Arial"/>
                <w:color w:val="000000"/>
              </w:rPr>
              <w:t>. Of interest, but not planned or expected in this release</w:t>
            </w:r>
          </w:p>
        </w:tc>
      </w:tr>
      <w:tr w:rsidR="00950FD6" w:rsidRPr="00C77931" w14:paraId="1A9207BB" w14:textId="77777777" w:rsidTr="003F211E">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41CFB7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P4-Low</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6E782CF" w14:textId="77777777" w:rsidR="00950FD6" w:rsidRPr="0078127E" w:rsidRDefault="00950FD6" w:rsidP="003F211E">
            <w:pPr>
              <w:spacing w:line="240" w:lineRule="auto"/>
              <w:jc w:val="both"/>
              <w:rPr>
                <w:rFonts w:ascii="Arial" w:eastAsia="Times New Roman" w:hAnsi="Arial" w:cs="Arial"/>
              </w:rPr>
            </w:pPr>
            <w:r w:rsidRPr="0078127E">
              <w:rPr>
                <w:rFonts w:ascii="Arial" w:eastAsia="Times New Roman" w:hAnsi="Arial" w:cs="Arial"/>
                <w:color w:val="000000"/>
              </w:rPr>
              <w:t>This type of defect can be deferred, resolved in a future major system release, or not resolved at all.</w:t>
            </w:r>
          </w:p>
        </w:tc>
      </w:tr>
    </w:tbl>
    <w:p w14:paraId="6F3F642D" w14:textId="77777777" w:rsidR="00950FD6" w:rsidRPr="00C77931" w:rsidRDefault="00950FD6" w:rsidP="00950FD6">
      <w:pPr>
        <w:spacing w:after="0" w:line="240" w:lineRule="auto"/>
        <w:rPr>
          <w:rFonts w:ascii="Arial" w:eastAsia="Times New Roman" w:hAnsi="Arial" w:cs="Arial"/>
          <w:sz w:val="24"/>
          <w:szCs w:val="24"/>
        </w:rPr>
      </w:pPr>
    </w:p>
    <w:p w14:paraId="6DF30AFB" w14:textId="77777777" w:rsidR="00950FD6" w:rsidRPr="0078127E" w:rsidRDefault="00950FD6" w:rsidP="00950FD6">
      <w:pPr>
        <w:spacing w:before="120" w:after="120" w:line="240" w:lineRule="auto"/>
        <w:jc w:val="both"/>
        <w:rPr>
          <w:rFonts w:ascii="Arial" w:eastAsia="Times New Roman" w:hAnsi="Arial" w:cs="Arial"/>
        </w:rPr>
      </w:pPr>
      <w:r w:rsidRPr="0078127E">
        <w:rPr>
          <w:rFonts w:ascii="Arial" w:eastAsia="Times New Roman" w:hAnsi="Arial" w:cs="Arial"/>
          <w:b/>
          <w:bCs/>
          <w:color w:val="000000"/>
        </w:rPr>
        <w:t>Suggestive Guideline:</w:t>
      </w:r>
    </w:p>
    <w:tbl>
      <w:tblPr>
        <w:tblW w:w="9538" w:type="dxa"/>
        <w:tblCellMar>
          <w:top w:w="15" w:type="dxa"/>
          <w:left w:w="15" w:type="dxa"/>
          <w:bottom w:w="15" w:type="dxa"/>
          <w:right w:w="15" w:type="dxa"/>
        </w:tblCellMar>
        <w:tblLook w:val="04A0" w:firstRow="1" w:lastRow="0" w:firstColumn="1" w:lastColumn="0" w:noHBand="0" w:noVBand="1"/>
      </w:tblPr>
      <w:tblGrid>
        <w:gridCol w:w="2000"/>
        <w:gridCol w:w="2008"/>
        <w:gridCol w:w="1917"/>
        <w:gridCol w:w="2080"/>
        <w:gridCol w:w="1533"/>
      </w:tblGrid>
      <w:tr w:rsidR="00950FD6" w:rsidRPr="00C77931" w14:paraId="6F20F598" w14:textId="77777777" w:rsidTr="003F211E">
        <w:trPr>
          <w:trHeight w:val="803"/>
          <w:tblHeader/>
        </w:trPr>
        <w:tc>
          <w:tcPr>
            <w:tcW w:w="2000"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hideMark/>
          </w:tcPr>
          <w:p w14:paraId="1FF92A1C" w14:textId="77777777" w:rsidR="00950FD6" w:rsidRPr="0078127E" w:rsidRDefault="00950FD6" w:rsidP="003F211E">
            <w:pPr>
              <w:spacing w:after="0" w:line="240" w:lineRule="auto"/>
              <w:jc w:val="center"/>
              <w:rPr>
                <w:rFonts w:ascii="Arial" w:eastAsia="Times New Roman" w:hAnsi="Arial" w:cs="Arial"/>
                <w:b/>
                <w:bCs/>
              </w:rPr>
            </w:pPr>
          </w:p>
        </w:tc>
        <w:tc>
          <w:tcPr>
            <w:tcW w:w="2008"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34D12F71"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P1</w:t>
            </w:r>
          </w:p>
        </w:tc>
        <w:tc>
          <w:tcPr>
            <w:tcW w:w="1917"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5815CF87"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P2</w:t>
            </w:r>
          </w:p>
        </w:tc>
        <w:tc>
          <w:tcPr>
            <w:tcW w:w="2080" w:type="dxa"/>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57C740D6"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P3</w:t>
            </w:r>
          </w:p>
        </w:tc>
        <w:tc>
          <w:tcPr>
            <w:tcW w:w="0" w:type="auto"/>
            <w:tcBorders>
              <w:top w:val="single" w:sz="6" w:space="0" w:color="000000"/>
              <w:left w:val="single" w:sz="6" w:space="0" w:color="000000"/>
              <w:bottom w:val="single" w:sz="6" w:space="0" w:color="000000"/>
              <w:right w:val="single" w:sz="6" w:space="0" w:color="000000"/>
            </w:tcBorders>
            <w:shd w:val="clear" w:color="auto" w:fill="E0E0E0"/>
            <w:tcMar>
              <w:top w:w="0" w:type="dxa"/>
              <w:left w:w="115" w:type="dxa"/>
              <w:bottom w:w="0" w:type="dxa"/>
              <w:right w:w="115" w:type="dxa"/>
            </w:tcMar>
            <w:vAlign w:val="center"/>
            <w:hideMark/>
          </w:tcPr>
          <w:p w14:paraId="120F46EF" w14:textId="77777777" w:rsidR="00950FD6" w:rsidRPr="0078127E" w:rsidRDefault="00950FD6" w:rsidP="003F211E">
            <w:pPr>
              <w:spacing w:before="120" w:after="120" w:line="240" w:lineRule="auto"/>
              <w:jc w:val="center"/>
              <w:rPr>
                <w:rFonts w:ascii="Arial" w:eastAsia="Times New Roman" w:hAnsi="Arial" w:cs="Arial"/>
                <w:b/>
                <w:bCs/>
              </w:rPr>
            </w:pPr>
            <w:r w:rsidRPr="0078127E">
              <w:rPr>
                <w:rFonts w:ascii="Arial" w:eastAsia="Times New Roman" w:hAnsi="Arial" w:cs="Arial"/>
                <w:b/>
                <w:bCs/>
                <w:color w:val="000000"/>
              </w:rPr>
              <w:t>P4</w:t>
            </w:r>
          </w:p>
        </w:tc>
      </w:tr>
      <w:tr w:rsidR="00950FD6" w:rsidRPr="00C77931" w14:paraId="3DBCF74D" w14:textId="77777777" w:rsidTr="003F211E">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E7ABFF4"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Blocker</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22D7AC"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B8A7C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408F294"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4EF29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4B449C1F" w14:textId="77777777" w:rsidTr="003F211E">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680F28"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High </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41A1E43"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07DB0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6ADB4A"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6B5264"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4BA0141B" w14:textId="77777777" w:rsidTr="003F211E">
        <w:trPr>
          <w:trHeight w:val="66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22262A47"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color w:val="000000"/>
              </w:rPr>
              <w:t xml:space="preserve">  Medium </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30B78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FE097E"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CBEF0E0"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2BB3DD"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r w:rsidR="00950FD6" w:rsidRPr="00C77931" w14:paraId="6EBBCA6A" w14:textId="77777777" w:rsidTr="003F211E">
        <w:trPr>
          <w:trHeight w:val="682"/>
        </w:trPr>
        <w:tc>
          <w:tcPr>
            <w:tcW w:w="200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7301C29" w14:textId="77777777" w:rsidR="00950FD6" w:rsidRPr="0078127E" w:rsidRDefault="00950FD6" w:rsidP="003F211E">
            <w:pPr>
              <w:spacing w:line="240" w:lineRule="auto"/>
              <w:rPr>
                <w:rFonts w:ascii="Arial" w:eastAsia="Times New Roman" w:hAnsi="Arial" w:cs="Arial"/>
              </w:rPr>
            </w:pPr>
            <w:r w:rsidRPr="0078127E">
              <w:rPr>
                <w:rFonts w:ascii="Arial" w:eastAsia="Times New Roman" w:hAnsi="Arial" w:cs="Arial"/>
                <w:color w:val="000000"/>
              </w:rPr>
              <w:lastRenderedPageBreak/>
              <w:t xml:space="preserve">               Low</w:t>
            </w:r>
          </w:p>
        </w:tc>
        <w:tc>
          <w:tcPr>
            <w:tcW w:w="2008"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BB52E41"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191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0BC59E5"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208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D1576B"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138AAD" w14:textId="77777777" w:rsidR="00950FD6" w:rsidRPr="0078127E" w:rsidRDefault="00950FD6" w:rsidP="003F211E">
            <w:pPr>
              <w:spacing w:line="240" w:lineRule="auto"/>
              <w:jc w:val="center"/>
              <w:rPr>
                <w:rFonts w:ascii="Arial" w:eastAsia="Times New Roman" w:hAnsi="Arial" w:cs="Arial"/>
              </w:rPr>
            </w:pPr>
            <w:r w:rsidRPr="0078127E">
              <w:rPr>
                <w:rFonts w:ascii="Arial" w:eastAsia="Times New Roman" w:hAnsi="Arial" w:cs="Arial"/>
                <w:b/>
                <w:bCs/>
                <w:color w:val="000000"/>
              </w:rPr>
              <w:t>√</w:t>
            </w:r>
          </w:p>
        </w:tc>
      </w:tr>
    </w:tbl>
    <w:p w14:paraId="35512DDC" w14:textId="77777777"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90" w:name="_Toc109116419"/>
      <w:bookmarkStart w:id="91" w:name="_Toc118799157"/>
      <w:r w:rsidRPr="00221A6B">
        <w:rPr>
          <w:rFonts w:ascii="Arial" w:hAnsi="Arial" w:cs="Arial"/>
          <w:b/>
          <w:bCs/>
          <w:sz w:val="28"/>
          <w:szCs w:val="28"/>
          <w:shd w:val="clear" w:color="auto" w:fill="FFFFFF"/>
        </w:rPr>
        <w:t>Test DELIVERABLES</w:t>
      </w:r>
      <w:bookmarkEnd w:id="90"/>
      <w:bookmarkEnd w:id="91"/>
    </w:p>
    <w:p w14:paraId="06591363" w14:textId="77777777" w:rsidR="00950FD6" w:rsidRPr="00C77931" w:rsidRDefault="00950FD6" w:rsidP="00950FD6">
      <w:pPr>
        <w:spacing w:line="240" w:lineRule="auto"/>
        <w:jc w:val="both"/>
        <w:rPr>
          <w:rFonts w:ascii="Arial" w:eastAsia="Times New Roman" w:hAnsi="Arial" w:cs="Arial"/>
          <w:color w:val="000000"/>
          <w:sz w:val="20"/>
          <w:szCs w:val="20"/>
        </w:rPr>
      </w:pPr>
      <w:r w:rsidRPr="00C77931">
        <w:rPr>
          <w:rFonts w:ascii="Arial" w:eastAsia="Times New Roman" w:hAnsi="Arial" w:cs="Arial"/>
          <w:color w:val="000000"/>
          <w:sz w:val="20"/>
          <w:szCs w:val="20"/>
        </w:rPr>
        <w:t xml:space="preserve">Below are the deliverables: </w:t>
      </w:r>
    </w:p>
    <w:tbl>
      <w:tblPr>
        <w:tblpPr w:leftFromText="180" w:rightFromText="180" w:vertAnchor="text" w:horzAnchor="page" w:tblpX="1425" w:tblpY="255"/>
        <w:tblW w:w="9836" w:type="dxa"/>
        <w:tblCellMar>
          <w:top w:w="15" w:type="dxa"/>
          <w:left w:w="15" w:type="dxa"/>
          <w:bottom w:w="15" w:type="dxa"/>
          <w:right w:w="15" w:type="dxa"/>
        </w:tblCellMar>
        <w:tblLook w:val="04A0" w:firstRow="1" w:lastRow="0" w:firstColumn="1" w:lastColumn="0" w:noHBand="0" w:noVBand="1"/>
      </w:tblPr>
      <w:tblGrid>
        <w:gridCol w:w="1414"/>
        <w:gridCol w:w="1817"/>
        <w:gridCol w:w="6605"/>
      </w:tblGrid>
      <w:tr w:rsidR="00950FD6" w:rsidRPr="00C77931" w14:paraId="1D2E31C6" w14:textId="77777777" w:rsidTr="003F211E">
        <w:tc>
          <w:tcPr>
            <w:tcW w:w="1414"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224974DD"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S. No</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7150917"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Deliverables</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hideMark/>
          </w:tcPr>
          <w:p w14:paraId="7D0AAA24" w14:textId="77777777" w:rsidR="00950FD6" w:rsidRPr="0078127E" w:rsidRDefault="00950FD6" w:rsidP="003F211E">
            <w:pPr>
              <w:spacing w:before="120" w:after="120" w:line="240" w:lineRule="auto"/>
              <w:jc w:val="center"/>
              <w:rPr>
                <w:rFonts w:ascii="Arial" w:eastAsia="Times New Roman" w:hAnsi="Arial" w:cs="Arial"/>
              </w:rPr>
            </w:pPr>
            <w:r w:rsidRPr="0078127E">
              <w:rPr>
                <w:rFonts w:ascii="Arial" w:eastAsia="Times New Roman" w:hAnsi="Arial" w:cs="Arial"/>
                <w:b/>
                <w:bCs/>
                <w:color w:val="000000"/>
              </w:rPr>
              <w:t>Description</w:t>
            </w:r>
          </w:p>
        </w:tc>
      </w:tr>
      <w:tr w:rsidR="00950FD6" w:rsidRPr="00C77931" w14:paraId="75127057" w14:textId="77777777" w:rsidTr="003F211E">
        <w:tc>
          <w:tcPr>
            <w:tcW w:w="1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834CD" w14:textId="77777777" w:rsidR="00950FD6" w:rsidRPr="00C77931" w:rsidRDefault="00950FD6" w:rsidP="003F211E">
            <w:pPr>
              <w:spacing w:after="0" w:line="240" w:lineRule="auto"/>
              <w:jc w:val="center"/>
              <w:rPr>
                <w:rFonts w:ascii="Arial" w:eastAsia="Times New Roman" w:hAnsi="Arial" w:cs="Arial"/>
                <w:sz w:val="24"/>
                <w:szCs w:val="24"/>
              </w:rPr>
            </w:pPr>
            <w:r w:rsidRPr="00C77931">
              <w:rPr>
                <w:rFonts w:ascii="Arial" w:eastAsia="Times New Roman" w:hAnsi="Arial" w:cs="Arial"/>
                <w:color w:val="000000"/>
                <w:sz w:val="20"/>
                <w:szCs w:val="2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74E54F8" w14:textId="77777777" w:rsidR="00950FD6" w:rsidRPr="0078127E" w:rsidRDefault="00950FD6" w:rsidP="003F211E">
            <w:pPr>
              <w:spacing w:after="0" w:line="240" w:lineRule="auto"/>
              <w:rPr>
                <w:rFonts w:ascii="Arial" w:eastAsia="Times New Roman" w:hAnsi="Arial" w:cs="Arial"/>
              </w:rPr>
            </w:pPr>
            <w:r w:rsidRPr="0078127E">
              <w:rPr>
                <w:rFonts w:ascii="Arial" w:eastAsia="Times New Roman" w:hAnsi="Arial" w:cs="Arial"/>
                <w:color w:val="000000"/>
              </w:rPr>
              <w:t>Test Plan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1E8648" w14:textId="7271FA9C" w:rsidR="00950FD6" w:rsidRPr="0078127E" w:rsidRDefault="00950FD6" w:rsidP="003F211E">
            <w:pPr>
              <w:spacing w:after="0" w:line="240" w:lineRule="auto"/>
              <w:rPr>
                <w:rFonts w:ascii="Arial" w:eastAsia="Times New Roman" w:hAnsi="Arial" w:cs="Arial"/>
              </w:rPr>
            </w:pPr>
            <w:r w:rsidRPr="0078127E">
              <w:rPr>
                <w:rFonts w:ascii="Arial" w:eastAsia="Times New Roman" w:hAnsi="Arial" w:cs="Arial"/>
                <w:color w:val="000000"/>
              </w:rPr>
              <w:t xml:space="preserve">The document describes planning for testing </w:t>
            </w:r>
            <w:proofErr w:type="gramStart"/>
            <w:r w:rsidRPr="0078127E">
              <w:rPr>
                <w:rFonts w:ascii="Arial" w:eastAsia="Times New Roman" w:hAnsi="Arial" w:cs="Arial"/>
                <w:color w:val="000000"/>
              </w:rPr>
              <w:t xml:space="preserve">of  </w:t>
            </w:r>
            <w:r w:rsidR="00B71765">
              <w:rPr>
                <w:rFonts w:ascii="Arial" w:eastAsia="Times New Roman" w:hAnsi="Arial" w:cs="Arial"/>
                <w:color w:val="000000"/>
              </w:rPr>
              <w:t>MOLD</w:t>
            </w:r>
            <w:proofErr w:type="gramEnd"/>
            <w:r w:rsidR="00B71765">
              <w:rPr>
                <w:rFonts w:ascii="Arial" w:eastAsia="Times New Roman" w:hAnsi="Arial" w:cs="Arial"/>
                <w:color w:val="000000"/>
              </w:rPr>
              <w:t xml:space="preserve"> RCM </w:t>
            </w:r>
            <w:r w:rsidRPr="0078127E">
              <w:rPr>
                <w:rFonts w:ascii="Arial" w:eastAsia="Times New Roman" w:hAnsi="Arial" w:cs="Arial"/>
                <w:color w:val="000000"/>
              </w:rPr>
              <w:t>and test strategy details.</w:t>
            </w:r>
          </w:p>
        </w:tc>
      </w:tr>
      <w:tr w:rsidR="00950FD6" w:rsidRPr="00C77931" w14:paraId="2561FB38" w14:textId="77777777" w:rsidTr="003F211E">
        <w:tc>
          <w:tcPr>
            <w:tcW w:w="141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6CA0EE" w14:textId="77777777" w:rsidR="00950FD6" w:rsidRPr="00C77931" w:rsidRDefault="00950FD6" w:rsidP="003F211E">
            <w:pPr>
              <w:spacing w:after="0" w:line="240" w:lineRule="auto"/>
              <w:jc w:val="center"/>
              <w:rPr>
                <w:rFonts w:ascii="Arial" w:eastAsia="Times New Roman" w:hAnsi="Arial" w:cs="Arial"/>
                <w:sz w:val="24"/>
                <w:szCs w:val="24"/>
              </w:rPr>
            </w:pPr>
            <w:r w:rsidRPr="00C77931">
              <w:rPr>
                <w:rFonts w:ascii="Arial" w:eastAsia="Times New Roman" w:hAnsi="Arial" w:cs="Arial"/>
                <w:color w:val="000000"/>
                <w:sz w:val="20"/>
                <w:szCs w:val="2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66B6E1" w14:textId="77777777" w:rsidR="00950FD6" w:rsidRPr="0078127E" w:rsidRDefault="00950FD6" w:rsidP="003F211E">
            <w:pPr>
              <w:spacing w:after="0" w:line="240" w:lineRule="auto"/>
              <w:rPr>
                <w:rFonts w:ascii="Arial" w:eastAsia="Times New Roman" w:hAnsi="Arial" w:cs="Arial"/>
              </w:rPr>
            </w:pPr>
            <w:r w:rsidRPr="0078127E">
              <w:rPr>
                <w:rFonts w:ascii="Arial" w:eastAsia="Times New Roman" w:hAnsi="Arial" w:cs="Arial"/>
                <w:color w:val="000000"/>
              </w:rPr>
              <w:t>Test Case Document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82CF93" w14:textId="77777777" w:rsidR="00950FD6" w:rsidRPr="0078127E" w:rsidRDefault="00950FD6" w:rsidP="003F211E">
            <w:pPr>
              <w:spacing w:after="0" w:line="240" w:lineRule="auto"/>
              <w:rPr>
                <w:rFonts w:ascii="Arial" w:eastAsia="Times New Roman" w:hAnsi="Arial" w:cs="Arial"/>
              </w:rPr>
            </w:pPr>
            <w:r w:rsidRPr="0078127E">
              <w:rPr>
                <w:rFonts w:ascii="Arial" w:eastAsia="Times New Roman" w:hAnsi="Arial" w:cs="Arial"/>
                <w:color w:val="000000"/>
              </w:rPr>
              <w:t>This document will maintain all the test cases created for Sprints.</w:t>
            </w:r>
          </w:p>
        </w:tc>
      </w:tr>
      <w:tr w:rsidR="00950FD6" w:rsidRPr="00C77931" w14:paraId="6C72CA11" w14:textId="77777777" w:rsidTr="00DC0BF1">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AEF4B64" w14:textId="77777777" w:rsidR="00950FD6" w:rsidRPr="00DC0BF1" w:rsidRDefault="00950FD6" w:rsidP="003F211E">
            <w:pPr>
              <w:spacing w:after="0" w:line="240" w:lineRule="auto"/>
              <w:jc w:val="center"/>
              <w:rPr>
                <w:rFonts w:ascii="Arial" w:eastAsia="Times New Roman" w:hAnsi="Arial" w:cs="Arial"/>
                <w:sz w:val="24"/>
                <w:szCs w:val="24"/>
              </w:rPr>
            </w:pPr>
            <w:r w:rsidRPr="00DC0BF1">
              <w:rPr>
                <w:rFonts w:ascii="Arial" w:eastAsia="Times New Roman" w:hAnsi="Arial" w:cs="Arial"/>
                <w:color w:val="000000"/>
                <w:sz w:val="20"/>
                <w:szCs w:val="20"/>
              </w:rPr>
              <w:t>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92C1013" w14:textId="77777777" w:rsidR="00950FD6" w:rsidRPr="00DC0BF1" w:rsidRDefault="00950FD6" w:rsidP="003F211E">
            <w:pPr>
              <w:spacing w:after="0" w:line="240" w:lineRule="auto"/>
              <w:rPr>
                <w:rFonts w:ascii="Arial" w:eastAsia="Times New Roman" w:hAnsi="Arial" w:cs="Arial"/>
              </w:rPr>
            </w:pPr>
            <w:r w:rsidRPr="00DC0BF1">
              <w:rPr>
                <w:rFonts w:ascii="Arial" w:eastAsia="Times New Roman" w:hAnsi="Arial" w:cs="Arial"/>
                <w:color w:val="000000"/>
              </w:rPr>
              <w:t>Traceability Matrix</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7A716D15" w14:textId="77777777" w:rsidR="00950FD6" w:rsidRPr="00DC0BF1" w:rsidRDefault="00950FD6" w:rsidP="003F211E">
            <w:pPr>
              <w:spacing w:after="0" w:line="240" w:lineRule="auto"/>
              <w:rPr>
                <w:rFonts w:ascii="Arial" w:eastAsia="Times New Roman" w:hAnsi="Arial" w:cs="Arial"/>
              </w:rPr>
            </w:pPr>
            <w:r w:rsidRPr="00DC0BF1">
              <w:rPr>
                <w:rFonts w:ascii="Arial" w:eastAsia="Times New Roman" w:hAnsi="Arial" w:cs="Arial"/>
                <w:color w:val="000000"/>
              </w:rPr>
              <w:t>This document will have the mapping of requirements and test cases, this will ensure the completeness of test cases.</w:t>
            </w:r>
          </w:p>
        </w:tc>
      </w:tr>
      <w:tr w:rsidR="00950FD6" w:rsidRPr="00C77931" w14:paraId="65BAB908" w14:textId="77777777" w:rsidTr="00DC0BF1">
        <w:trPr>
          <w:trHeight w:val="611"/>
        </w:trPr>
        <w:tc>
          <w:tcPr>
            <w:tcW w:w="14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0ABEEFBB" w14:textId="77777777" w:rsidR="00950FD6" w:rsidRPr="00DC0BF1" w:rsidRDefault="00950FD6" w:rsidP="003F211E">
            <w:pPr>
              <w:spacing w:after="0" w:line="240" w:lineRule="auto"/>
              <w:jc w:val="center"/>
              <w:rPr>
                <w:rFonts w:ascii="Arial" w:eastAsia="Times New Roman" w:hAnsi="Arial" w:cs="Arial"/>
                <w:sz w:val="24"/>
                <w:szCs w:val="24"/>
              </w:rPr>
            </w:pPr>
            <w:r w:rsidRPr="00DC0BF1">
              <w:rPr>
                <w:rFonts w:ascii="Arial" w:eastAsia="Times New Roman" w:hAnsi="Arial" w:cs="Arial"/>
                <w:color w:val="000000"/>
                <w:sz w:val="20"/>
                <w:szCs w:val="20"/>
              </w:rPr>
              <w:t>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59FF8EA8" w14:textId="77777777" w:rsidR="00950FD6" w:rsidRPr="00DC0BF1" w:rsidRDefault="00950FD6" w:rsidP="003F211E">
            <w:pPr>
              <w:spacing w:after="0" w:line="240" w:lineRule="auto"/>
              <w:rPr>
                <w:rFonts w:ascii="Arial" w:eastAsia="Times New Roman" w:hAnsi="Arial" w:cs="Arial"/>
              </w:rPr>
            </w:pPr>
            <w:r w:rsidRPr="00DC0BF1">
              <w:rPr>
                <w:rFonts w:ascii="Arial" w:eastAsia="Times New Roman" w:hAnsi="Arial" w:cs="Arial"/>
                <w:color w:val="000000"/>
              </w:rPr>
              <w:t>Test Report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C10A5F0" w14:textId="77777777" w:rsidR="00950FD6" w:rsidRPr="00DC0BF1" w:rsidRDefault="00950FD6" w:rsidP="003F211E">
            <w:pPr>
              <w:spacing w:after="0" w:line="240" w:lineRule="auto"/>
              <w:rPr>
                <w:rFonts w:ascii="Arial" w:eastAsia="Times New Roman" w:hAnsi="Arial" w:cs="Arial"/>
              </w:rPr>
            </w:pPr>
            <w:r w:rsidRPr="00DC0BF1">
              <w:rPr>
                <w:rFonts w:ascii="Arial" w:eastAsia="Times New Roman" w:hAnsi="Arial" w:cs="Arial"/>
                <w:color w:val="000000"/>
              </w:rPr>
              <w:t>This document will have a test execution summary containing a total number of test cases executed, test cases passed, failed, and not executed.</w:t>
            </w:r>
          </w:p>
        </w:tc>
      </w:tr>
    </w:tbl>
    <w:p w14:paraId="475967BC" w14:textId="77777777" w:rsidR="00950FD6" w:rsidRPr="00221A6B"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92" w:name="_Toc109116420"/>
      <w:bookmarkStart w:id="93" w:name="_Toc118799158"/>
      <w:r w:rsidRPr="00221A6B">
        <w:rPr>
          <w:rFonts w:ascii="Arial" w:hAnsi="Arial" w:cs="Arial"/>
          <w:b/>
          <w:bCs/>
          <w:sz w:val="28"/>
          <w:szCs w:val="28"/>
          <w:shd w:val="clear" w:color="auto" w:fill="FFFFFF"/>
        </w:rPr>
        <w:t>Resources &amp; RESPONSIBILITIES</w:t>
      </w:r>
      <w:bookmarkEnd w:id="92"/>
      <w:bookmarkEnd w:id="93"/>
    </w:p>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85"/>
        <w:gridCol w:w="5025"/>
      </w:tblGrid>
      <w:tr w:rsidR="00950FD6" w:rsidRPr="00C77931" w14:paraId="22D89323" w14:textId="77777777" w:rsidTr="003F211E">
        <w:tc>
          <w:tcPr>
            <w:tcW w:w="478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4BED6C7D" w14:textId="77777777" w:rsidR="00950FD6" w:rsidRPr="00C77931" w:rsidRDefault="00950FD6" w:rsidP="003F211E">
            <w:pPr>
              <w:widowControl w:val="0"/>
              <w:spacing w:line="256" w:lineRule="auto"/>
              <w:jc w:val="center"/>
              <w:rPr>
                <w:rFonts w:ascii="Arial" w:hAnsi="Arial" w:cs="Arial"/>
                <w:b/>
                <w:bCs/>
              </w:rPr>
            </w:pPr>
            <w:r w:rsidRPr="00C77931">
              <w:rPr>
                <w:rFonts w:ascii="Arial" w:hAnsi="Arial" w:cs="Arial"/>
                <w:b/>
                <w:bCs/>
              </w:rPr>
              <w:t>Designation</w:t>
            </w:r>
          </w:p>
        </w:tc>
        <w:tc>
          <w:tcPr>
            <w:tcW w:w="5025"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hideMark/>
          </w:tcPr>
          <w:p w14:paraId="6E67E567" w14:textId="77777777" w:rsidR="00950FD6" w:rsidRPr="00C77931" w:rsidRDefault="00950FD6" w:rsidP="003F211E">
            <w:pPr>
              <w:widowControl w:val="0"/>
              <w:spacing w:line="256" w:lineRule="auto"/>
              <w:jc w:val="center"/>
              <w:rPr>
                <w:rFonts w:ascii="Arial" w:hAnsi="Arial" w:cs="Arial"/>
                <w:b/>
              </w:rPr>
            </w:pPr>
            <w:r w:rsidRPr="00C77931">
              <w:rPr>
                <w:rFonts w:ascii="Arial" w:hAnsi="Arial" w:cs="Arial"/>
                <w:b/>
              </w:rPr>
              <w:t>Name/Title</w:t>
            </w:r>
          </w:p>
        </w:tc>
      </w:tr>
      <w:tr w:rsidR="00950FD6" w:rsidRPr="00C77931" w14:paraId="358F9C19" w14:textId="77777777" w:rsidTr="003F211E">
        <w:trPr>
          <w:trHeight w:val="233"/>
        </w:trPr>
        <w:tc>
          <w:tcPr>
            <w:tcW w:w="4785" w:type="dxa"/>
            <w:tcBorders>
              <w:top w:val="single" w:sz="4" w:space="0" w:color="000000"/>
              <w:left w:val="single" w:sz="4" w:space="0" w:color="000000"/>
              <w:bottom w:val="single" w:sz="4" w:space="0" w:color="000000"/>
              <w:right w:val="single" w:sz="4" w:space="0" w:color="000000"/>
            </w:tcBorders>
            <w:hideMark/>
          </w:tcPr>
          <w:p w14:paraId="69915CC9" w14:textId="77777777" w:rsidR="00950FD6" w:rsidRPr="00C77931" w:rsidRDefault="00950FD6" w:rsidP="003F211E">
            <w:pPr>
              <w:shd w:val="clear" w:color="auto" w:fill="FFFFFF"/>
              <w:spacing w:line="256" w:lineRule="auto"/>
              <w:rPr>
                <w:rFonts w:ascii="Arial" w:eastAsia="Times New Roman" w:hAnsi="Arial" w:cs="Arial"/>
              </w:rPr>
            </w:pPr>
            <w:r w:rsidRPr="00C77931">
              <w:rPr>
                <w:rFonts w:ascii="Arial" w:eastAsia="Times New Roman" w:hAnsi="Arial" w:cs="Arial"/>
              </w:rPr>
              <w:t>Practice Head - Embedded Engineering</w:t>
            </w:r>
          </w:p>
        </w:tc>
        <w:tc>
          <w:tcPr>
            <w:tcW w:w="5025" w:type="dxa"/>
            <w:tcBorders>
              <w:top w:val="single" w:sz="4" w:space="0" w:color="000000"/>
              <w:left w:val="single" w:sz="4" w:space="0" w:color="000000"/>
              <w:bottom w:val="single" w:sz="4" w:space="0" w:color="000000"/>
              <w:right w:val="single" w:sz="4" w:space="0" w:color="000000"/>
            </w:tcBorders>
            <w:hideMark/>
          </w:tcPr>
          <w:p w14:paraId="08A17845" w14:textId="77777777" w:rsidR="00950FD6" w:rsidRPr="00C77931" w:rsidRDefault="00950FD6" w:rsidP="003F211E">
            <w:pPr>
              <w:spacing w:line="256" w:lineRule="auto"/>
              <w:rPr>
                <w:rFonts w:ascii="Arial" w:eastAsia="Calibri" w:hAnsi="Arial" w:cs="Arial"/>
                <w:color w:val="000000"/>
              </w:rPr>
            </w:pPr>
            <w:r w:rsidRPr="00C77931">
              <w:rPr>
                <w:rFonts w:ascii="Arial" w:hAnsi="Arial" w:cs="Arial"/>
              </w:rPr>
              <w:t>Mr. Anurag Srivastava</w:t>
            </w:r>
          </w:p>
        </w:tc>
      </w:tr>
      <w:tr w:rsidR="00950FD6" w:rsidRPr="00C77931" w14:paraId="79E60EE0" w14:textId="77777777" w:rsidTr="003F211E">
        <w:tc>
          <w:tcPr>
            <w:tcW w:w="4785" w:type="dxa"/>
            <w:tcBorders>
              <w:top w:val="single" w:sz="4" w:space="0" w:color="000000"/>
              <w:left w:val="single" w:sz="4" w:space="0" w:color="000000"/>
              <w:bottom w:val="single" w:sz="4" w:space="0" w:color="000000"/>
              <w:right w:val="single" w:sz="4" w:space="0" w:color="000000"/>
            </w:tcBorders>
            <w:hideMark/>
          </w:tcPr>
          <w:p w14:paraId="61644B4A" w14:textId="77777777" w:rsidR="00950FD6" w:rsidRPr="00C77931" w:rsidRDefault="00950FD6" w:rsidP="003F211E">
            <w:pPr>
              <w:shd w:val="clear" w:color="auto" w:fill="FFFFFF"/>
              <w:spacing w:line="256" w:lineRule="auto"/>
              <w:rPr>
                <w:rFonts w:ascii="Arial" w:eastAsia="Times New Roman" w:hAnsi="Arial" w:cs="Arial"/>
              </w:rPr>
            </w:pPr>
            <w:r w:rsidRPr="00C77931">
              <w:rPr>
                <w:rFonts w:ascii="Arial" w:eastAsia="Times New Roman" w:hAnsi="Arial" w:cs="Arial"/>
              </w:rPr>
              <w:t>Principal Practice Architect - Embedded Engineering</w:t>
            </w:r>
          </w:p>
        </w:tc>
        <w:tc>
          <w:tcPr>
            <w:tcW w:w="5025" w:type="dxa"/>
            <w:tcBorders>
              <w:top w:val="single" w:sz="4" w:space="0" w:color="000000"/>
              <w:left w:val="single" w:sz="4" w:space="0" w:color="000000"/>
              <w:bottom w:val="single" w:sz="4" w:space="0" w:color="000000"/>
              <w:right w:val="single" w:sz="4" w:space="0" w:color="000000"/>
            </w:tcBorders>
            <w:hideMark/>
          </w:tcPr>
          <w:p w14:paraId="5FA93869" w14:textId="77777777" w:rsidR="00950FD6" w:rsidRPr="00C77931" w:rsidRDefault="00950FD6" w:rsidP="003F211E">
            <w:pPr>
              <w:spacing w:line="256" w:lineRule="auto"/>
              <w:rPr>
                <w:rFonts w:ascii="Arial" w:eastAsia="Calibri" w:hAnsi="Arial" w:cs="Arial"/>
                <w:color w:val="000000"/>
              </w:rPr>
            </w:pPr>
            <w:r w:rsidRPr="00C77931">
              <w:rPr>
                <w:rFonts w:ascii="Arial" w:hAnsi="Arial" w:cs="Arial"/>
              </w:rPr>
              <w:t>Mr. Parag Gupta</w:t>
            </w:r>
          </w:p>
        </w:tc>
      </w:tr>
      <w:tr w:rsidR="00950FD6" w:rsidRPr="00C77931" w14:paraId="782C2A67" w14:textId="77777777" w:rsidTr="003F211E">
        <w:tc>
          <w:tcPr>
            <w:tcW w:w="4785" w:type="dxa"/>
            <w:tcBorders>
              <w:top w:val="single" w:sz="4" w:space="0" w:color="000000"/>
              <w:left w:val="single" w:sz="4" w:space="0" w:color="000000"/>
              <w:bottom w:val="single" w:sz="4" w:space="0" w:color="000000"/>
              <w:right w:val="single" w:sz="4" w:space="0" w:color="000000"/>
            </w:tcBorders>
            <w:hideMark/>
          </w:tcPr>
          <w:p w14:paraId="09D59573" w14:textId="77777777" w:rsidR="00950FD6" w:rsidRPr="00C77931" w:rsidRDefault="00950FD6" w:rsidP="003F211E">
            <w:pPr>
              <w:spacing w:line="256" w:lineRule="auto"/>
              <w:rPr>
                <w:rFonts w:ascii="Arial" w:hAnsi="Arial" w:cs="Arial"/>
              </w:rPr>
            </w:pPr>
            <w:r w:rsidRPr="00C77931">
              <w:rPr>
                <w:rFonts w:ascii="Arial" w:hAnsi="Arial" w:cs="Arial"/>
              </w:rPr>
              <w:t>Senior Technical Lead</w:t>
            </w:r>
          </w:p>
        </w:tc>
        <w:tc>
          <w:tcPr>
            <w:tcW w:w="5025" w:type="dxa"/>
            <w:tcBorders>
              <w:top w:val="single" w:sz="4" w:space="0" w:color="000000"/>
              <w:left w:val="single" w:sz="4" w:space="0" w:color="000000"/>
              <w:bottom w:val="single" w:sz="4" w:space="0" w:color="000000"/>
              <w:right w:val="single" w:sz="4" w:space="0" w:color="000000"/>
            </w:tcBorders>
            <w:hideMark/>
          </w:tcPr>
          <w:p w14:paraId="61D309CF" w14:textId="7571B43F" w:rsidR="00950FD6" w:rsidRPr="00C77931" w:rsidRDefault="00950FD6" w:rsidP="003F211E">
            <w:pPr>
              <w:spacing w:line="256" w:lineRule="auto"/>
              <w:rPr>
                <w:rFonts w:ascii="Arial" w:hAnsi="Arial" w:cs="Arial"/>
              </w:rPr>
            </w:pPr>
            <w:r w:rsidRPr="00C77931">
              <w:rPr>
                <w:rFonts w:ascii="Arial" w:hAnsi="Arial" w:cs="Arial"/>
              </w:rPr>
              <w:t xml:space="preserve">Mr. </w:t>
            </w:r>
            <w:r w:rsidR="00D6077F">
              <w:rPr>
                <w:rFonts w:ascii="Arial" w:hAnsi="Arial" w:cs="Arial"/>
              </w:rPr>
              <w:t xml:space="preserve">Manoj Sharma </w:t>
            </w:r>
          </w:p>
        </w:tc>
      </w:tr>
      <w:tr w:rsidR="00950FD6" w:rsidRPr="00C77931" w14:paraId="6FC940E6" w14:textId="77777777" w:rsidTr="003F211E">
        <w:tc>
          <w:tcPr>
            <w:tcW w:w="4785" w:type="dxa"/>
            <w:tcBorders>
              <w:top w:val="single" w:sz="4" w:space="0" w:color="000000"/>
              <w:left w:val="single" w:sz="4" w:space="0" w:color="000000"/>
              <w:bottom w:val="single" w:sz="4" w:space="0" w:color="000000"/>
              <w:right w:val="single" w:sz="4" w:space="0" w:color="000000"/>
            </w:tcBorders>
          </w:tcPr>
          <w:p w14:paraId="5163BA50" w14:textId="77777777" w:rsidR="00950FD6" w:rsidRPr="00C77931" w:rsidRDefault="00950FD6" w:rsidP="003F211E">
            <w:pPr>
              <w:spacing w:line="256" w:lineRule="auto"/>
              <w:rPr>
                <w:rFonts w:ascii="Arial" w:hAnsi="Arial" w:cs="Arial"/>
              </w:rPr>
            </w:pPr>
            <w:r w:rsidRPr="00C77931">
              <w:rPr>
                <w:rFonts w:ascii="Arial" w:hAnsi="Arial" w:cs="Arial"/>
              </w:rPr>
              <w:t>Senior QA</w:t>
            </w:r>
          </w:p>
        </w:tc>
        <w:tc>
          <w:tcPr>
            <w:tcW w:w="5025" w:type="dxa"/>
            <w:tcBorders>
              <w:top w:val="single" w:sz="4" w:space="0" w:color="000000"/>
              <w:left w:val="single" w:sz="4" w:space="0" w:color="000000"/>
              <w:bottom w:val="single" w:sz="4" w:space="0" w:color="000000"/>
              <w:right w:val="single" w:sz="4" w:space="0" w:color="000000"/>
            </w:tcBorders>
          </w:tcPr>
          <w:p w14:paraId="79EF6381" w14:textId="77777777" w:rsidR="00950FD6" w:rsidRPr="00C77931" w:rsidRDefault="00950FD6" w:rsidP="003F211E">
            <w:pPr>
              <w:spacing w:line="256" w:lineRule="auto"/>
              <w:rPr>
                <w:rFonts w:ascii="Arial" w:hAnsi="Arial" w:cs="Arial"/>
              </w:rPr>
            </w:pPr>
            <w:r w:rsidRPr="00C77931">
              <w:rPr>
                <w:rFonts w:ascii="Arial" w:hAnsi="Arial" w:cs="Arial"/>
              </w:rPr>
              <w:t>Ms. Priyanka Yadav</w:t>
            </w:r>
          </w:p>
        </w:tc>
      </w:tr>
    </w:tbl>
    <w:p w14:paraId="16CBAD45" w14:textId="77777777" w:rsidR="00950FD6" w:rsidRPr="00C77931" w:rsidRDefault="00950FD6" w:rsidP="00950FD6">
      <w:pPr>
        <w:rPr>
          <w:rFonts w:ascii="Arial" w:hAnsi="Arial" w:cs="Arial"/>
        </w:rPr>
      </w:pPr>
    </w:p>
    <w:p w14:paraId="1EC2F155" w14:textId="77777777" w:rsidR="00950FD6" w:rsidRPr="004C0BDF" w:rsidRDefault="00950FD6" w:rsidP="00950FD6">
      <w:pPr>
        <w:pStyle w:val="Heading1"/>
        <w:numPr>
          <w:ilvl w:val="0"/>
          <w:numId w:val="15"/>
        </w:numPr>
        <w:tabs>
          <w:tab w:val="num" w:pos="360"/>
        </w:tabs>
        <w:ind w:left="0" w:firstLine="0"/>
        <w:rPr>
          <w:rFonts w:ascii="Arial" w:hAnsi="Arial" w:cs="Arial"/>
          <w:b/>
          <w:bCs/>
          <w:sz w:val="28"/>
          <w:szCs w:val="28"/>
          <w:shd w:val="clear" w:color="auto" w:fill="FFFFFF"/>
        </w:rPr>
      </w:pPr>
      <w:bookmarkStart w:id="94" w:name="_Toc109116421"/>
      <w:bookmarkStart w:id="95" w:name="_Toc118799159"/>
      <w:r w:rsidRPr="004C0BDF">
        <w:rPr>
          <w:rFonts w:ascii="Arial" w:hAnsi="Arial" w:cs="Arial"/>
          <w:b/>
          <w:bCs/>
          <w:sz w:val="28"/>
          <w:szCs w:val="28"/>
          <w:shd w:val="clear" w:color="auto" w:fill="FFFFFF"/>
        </w:rPr>
        <w:t>REFERENCES</w:t>
      </w:r>
      <w:bookmarkEnd w:id="94"/>
      <w:bookmarkEnd w:id="95"/>
    </w:p>
    <w:tbl>
      <w:tblPr>
        <w:tblW w:w="9900" w:type="dxa"/>
        <w:tblInd w:w="-5" w:type="dxa"/>
        <w:tblCellMar>
          <w:top w:w="15" w:type="dxa"/>
          <w:left w:w="15" w:type="dxa"/>
          <w:bottom w:w="15" w:type="dxa"/>
          <w:right w:w="15" w:type="dxa"/>
        </w:tblCellMar>
        <w:tblLook w:val="04A0" w:firstRow="1" w:lastRow="0" w:firstColumn="1" w:lastColumn="0" w:noHBand="0" w:noVBand="1"/>
      </w:tblPr>
      <w:tblGrid>
        <w:gridCol w:w="9900"/>
      </w:tblGrid>
      <w:tr w:rsidR="00950FD6" w:rsidRPr="00C77931" w14:paraId="1D27EFE5" w14:textId="77777777" w:rsidTr="003F211E">
        <w:trPr>
          <w:trHeight w:val="494"/>
        </w:trPr>
        <w:tc>
          <w:tcPr>
            <w:tcW w:w="9900" w:type="dxa"/>
            <w:tcBorders>
              <w:top w:val="single" w:sz="4" w:space="0" w:color="000000"/>
              <w:left w:val="single" w:sz="4" w:space="0" w:color="000000"/>
              <w:bottom w:val="single" w:sz="4" w:space="0" w:color="000000"/>
              <w:right w:val="single" w:sz="4" w:space="0" w:color="000000"/>
            </w:tcBorders>
            <w:shd w:val="clear" w:color="auto" w:fill="DFDFDF"/>
            <w:tcMar>
              <w:top w:w="0" w:type="dxa"/>
              <w:left w:w="115" w:type="dxa"/>
              <w:bottom w:w="0" w:type="dxa"/>
              <w:right w:w="115" w:type="dxa"/>
            </w:tcMar>
            <w:hideMark/>
          </w:tcPr>
          <w:p w14:paraId="37B1055F" w14:textId="77777777" w:rsidR="00950FD6" w:rsidRPr="00C77931" w:rsidRDefault="00950FD6" w:rsidP="003F211E">
            <w:pPr>
              <w:spacing w:before="120" w:after="120" w:line="240" w:lineRule="auto"/>
              <w:jc w:val="center"/>
              <w:rPr>
                <w:rFonts w:ascii="Arial" w:eastAsia="Times New Roman" w:hAnsi="Arial" w:cs="Arial"/>
              </w:rPr>
            </w:pPr>
            <w:r w:rsidRPr="00C77931">
              <w:rPr>
                <w:rFonts w:ascii="Arial" w:eastAsia="Times New Roman" w:hAnsi="Arial" w:cs="Arial"/>
                <w:b/>
                <w:bCs/>
                <w:color w:val="000000"/>
              </w:rPr>
              <w:t xml:space="preserve"> Reference Documents</w:t>
            </w:r>
          </w:p>
        </w:tc>
      </w:tr>
      <w:tr w:rsidR="00950FD6" w:rsidRPr="00C77931" w14:paraId="2977CC13" w14:textId="77777777" w:rsidTr="003F211E">
        <w:trPr>
          <w:trHeight w:val="620"/>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02AEAA0" w14:textId="6F4F46E0" w:rsidR="00950FD6" w:rsidRPr="00C77931" w:rsidRDefault="007B0224" w:rsidP="003F211E">
            <w:pPr>
              <w:spacing w:before="120" w:after="120" w:line="240" w:lineRule="auto"/>
              <w:jc w:val="center"/>
              <w:rPr>
                <w:rFonts w:ascii="Arial" w:eastAsia="Times New Roman" w:hAnsi="Arial" w:cs="Arial"/>
              </w:rPr>
            </w:pPr>
            <w:r w:rsidRPr="007B0224">
              <w:rPr>
                <w:rFonts w:ascii="Arial" w:eastAsia="Times New Roman" w:hAnsi="Arial" w:cs="Arial"/>
              </w:rPr>
              <w:t>SRS_Mold_RCMS_V1.0</w:t>
            </w:r>
          </w:p>
        </w:tc>
      </w:tr>
      <w:tr w:rsidR="00950FD6" w:rsidRPr="00C77931" w14:paraId="77DD4D3D" w14:textId="77777777" w:rsidTr="003F211E">
        <w:trPr>
          <w:trHeight w:val="665"/>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3DCC778" w14:textId="39BB6887" w:rsidR="00950FD6" w:rsidRPr="00C77931" w:rsidRDefault="00463D88" w:rsidP="003F211E">
            <w:pPr>
              <w:spacing w:before="120" w:after="120" w:line="240" w:lineRule="auto"/>
              <w:jc w:val="center"/>
              <w:rPr>
                <w:rFonts w:ascii="Arial" w:eastAsia="Times New Roman" w:hAnsi="Arial" w:cs="Arial"/>
              </w:rPr>
            </w:pPr>
            <w:r w:rsidRPr="00463D88">
              <w:rPr>
                <w:rFonts w:ascii="Arial" w:eastAsia="Times New Roman" w:hAnsi="Arial" w:cs="Arial"/>
              </w:rPr>
              <w:t>https://zimetrics.atlassian.net/wiki/spaces/ZMXPLAT/pages/2232549465/RCM+Mold</w:t>
            </w:r>
          </w:p>
        </w:tc>
      </w:tr>
      <w:tr w:rsidR="00950FD6" w:rsidRPr="00C77931" w14:paraId="29B43197" w14:textId="77777777" w:rsidTr="003F211E">
        <w:trPr>
          <w:trHeight w:val="530"/>
        </w:trPr>
        <w:tc>
          <w:tcPr>
            <w:tcW w:w="990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E906BB" w14:textId="4B199D32" w:rsidR="00950FD6" w:rsidRPr="00C77931" w:rsidRDefault="00950FD6" w:rsidP="003F211E">
            <w:pPr>
              <w:spacing w:before="120" w:after="120" w:line="240" w:lineRule="auto"/>
              <w:jc w:val="center"/>
              <w:rPr>
                <w:rFonts w:ascii="Arial" w:eastAsia="Times New Roman" w:hAnsi="Arial" w:cs="Arial"/>
              </w:rPr>
            </w:pPr>
          </w:p>
        </w:tc>
      </w:tr>
    </w:tbl>
    <w:p w14:paraId="6FF1927C" w14:textId="6AAD3BCE" w:rsidR="00C64A5B" w:rsidRPr="00C64A5B" w:rsidRDefault="00950FD6" w:rsidP="00C64A5B">
      <w:pPr>
        <w:pStyle w:val="Heading1"/>
        <w:numPr>
          <w:ilvl w:val="0"/>
          <w:numId w:val="15"/>
        </w:numPr>
        <w:tabs>
          <w:tab w:val="num" w:pos="360"/>
        </w:tabs>
        <w:ind w:left="0" w:firstLine="0"/>
        <w:rPr>
          <w:rFonts w:ascii="Arial" w:hAnsi="Arial" w:cs="Arial"/>
          <w:b/>
          <w:bCs/>
          <w:sz w:val="28"/>
          <w:szCs w:val="28"/>
          <w:shd w:val="clear" w:color="auto" w:fill="FFFFFF"/>
        </w:rPr>
      </w:pPr>
      <w:bookmarkStart w:id="96" w:name="_Toc109116422"/>
      <w:bookmarkStart w:id="97" w:name="_Toc118799160"/>
      <w:r w:rsidRPr="004C0BDF">
        <w:rPr>
          <w:rFonts w:ascii="Arial" w:hAnsi="Arial" w:cs="Arial"/>
          <w:b/>
          <w:bCs/>
          <w:sz w:val="28"/>
          <w:szCs w:val="28"/>
          <w:shd w:val="clear" w:color="auto" w:fill="FFFFFF"/>
        </w:rPr>
        <w:t>Glossary</w:t>
      </w:r>
      <w:bookmarkEnd w:id="96"/>
      <w:bookmarkEnd w:id="97"/>
    </w:p>
    <w:p w14:paraId="12A8077F" w14:textId="77777777" w:rsidR="00950FD6" w:rsidRDefault="00950FD6" w:rsidP="00950FD6">
      <w:pPr>
        <w:rPr>
          <w:rFonts w:ascii="Arial" w:hAnsi="Arial" w:cs="Arial"/>
          <w:sz w:val="24"/>
          <w:szCs w:val="24"/>
        </w:rPr>
      </w:pPr>
    </w:p>
    <w:p w14:paraId="16E4C8F6" w14:textId="77777777" w:rsidR="00C64A5B" w:rsidRPr="00C77931" w:rsidRDefault="00C64A5B" w:rsidP="00950FD6">
      <w:pPr>
        <w:rPr>
          <w:rFonts w:ascii="Arial" w:hAnsi="Arial" w:cs="Arial"/>
          <w:sz w:val="24"/>
          <w:szCs w:val="24"/>
        </w:rPr>
      </w:pPr>
    </w:p>
    <w:tbl>
      <w:tblPr>
        <w:tblW w:w="10117"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45"/>
        <w:gridCol w:w="7072"/>
      </w:tblGrid>
      <w:tr w:rsidR="00644917" w:rsidRPr="00644917" w14:paraId="582A6700" w14:textId="77777777" w:rsidTr="00644917">
        <w:trPr>
          <w:trHeight w:val="285"/>
        </w:trPr>
        <w:tc>
          <w:tcPr>
            <w:tcW w:w="3045" w:type="dxa"/>
            <w:tcBorders>
              <w:top w:val="single" w:sz="6" w:space="0" w:color="000000"/>
              <w:left w:val="single" w:sz="6" w:space="0" w:color="000000"/>
              <w:bottom w:val="single" w:sz="6" w:space="0" w:color="000000"/>
              <w:right w:val="single" w:sz="6" w:space="0" w:color="000000"/>
            </w:tcBorders>
            <w:shd w:val="clear" w:color="auto" w:fill="E0E0E0"/>
            <w:hideMark/>
          </w:tcPr>
          <w:p w14:paraId="0E59BB00" w14:textId="77777777" w:rsidR="00644917" w:rsidRPr="00644917" w:rsidRDefault="00644917" w:rsidP="00644917">
            <w:pPr>
              <w:spacing w:after="0" w:line="240" w:lineRule="auto"/>
              <w:ind w:right="-105"/>
              <w:jc w:val="center"/>
              <w:textAlignment w:val="baseline"/>
              <w:rPr>
                <w:rFonts w:ascii="Arial" w:eastAsia="Times New Roman" w:hAnsi="Arial" w:cs="Arial"/>
                <w:color w:val="000000"/>
              </w:rPr>
            </w:pPr>
            <w:r w:rsidRPr="00644917">
              <w:rPr>
                <w:rFonts w:ascii="Arial" w:eastAsia="Times New Roman" w:hAnsi="Arial" w:cs="Arial"/>
                <w:color w:val="000000"/>
              </w:rPr>
              <w:lastRenderedPageBreak/>
              <w:t>Abbreviation </w:t>
            </w:r>
          </w:p>
        </w:tc>
        <w:tc>
          <w:tcPr>
            <w:tcW w:w="7072" w:type="dxa"/>
            <w:tcBorders>
              <w:top w:val="single" w:sz="6" w:space="0" w:color="000000"/>
              <w:left w:val="single" w:sz="6" w:space="0" w:color="000000"/>
              <w:bottom w:val="single" w:sz="6" w:space="0" w:color="000000"/>
              <w:right w:val="single" w:sz="6" w:space="0" w:color="000000"/>
            </w:tcBorders>
            <w:shd w:val="clear" w:color="auto" w:fill="E0E0E0"/>
            <w:hideMark/>
          </w:tcPr>
          <w:p w14:paraId="23679777" w14:textId="77777777" w:rsidR="00644917" w:rsidRPr="00644917" w:rsidRDefault="00644917" w:rsidP="00644917">
            <w:pPr>
              <w:spacing w:after="0" w:line="240" w:lineRule="auto"/>
              <w:ind w:right="-105"/>
              <w:jc w:val="center"/>
              <w:textAlignment w:val="baseline"/>
              <w:rPr>
                <w:rFonts w:ascii="Arial" w:eastAsia="Times New Roman" w:hAnsi="Arial" w:cs="Arial"/>
                <w:color w:val="000000"/>
              </w:rPr>
            </w:pPr>
            <w:r w:rsidRPr="00644917">
              <w:rPr>
                <w:rFonts w:ascii="Arial" w:eastAsia="Times New Roman" w:hAnsi="Arial" w:cs="Arial"/>
                <w:color w:val="000000"/>
              </w:rPr>
              <w:t>Description </w:t>
            </w:r>
          </w:p>
        </w:tc>
      </w:tr>
      <w:tr w:rsidR="00644917" w:rsidRPr="00644917" w14:paraId="68335F21" w14:textId="77777777" w:rsidTr="00644917">
        <w:trPr>
          <w:trHeight w:val="25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6DBE62BC" w14:textId="77777777"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RCMS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3BDEAA2D"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Remote condition monitoring system </w:t>
            </w:r>
          </w:p>
        </w:tc>
      </w:tr>
      <w:tr w:rsidR="00644917" w:rsidRPr="00644917" w14:paraId="6CE02BEB"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15D56C94" w14:textId="77777777"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RCR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37B31959"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Remote condition record </w:t>
            </w:r>
          </w:p>
        </w:tc>
      </w:tr>
      <w:tr w:rsidR="00644917" w:rsidRPr="00644917" w14:paraId="686A4112"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6F01C63D" w14:textId="77777777"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AWS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321EF358"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Amazon web server </w:t>
            </w:r>
          </w:p>
        </w:tc>
      </w:tr>
      <w:tr w:rsidR="00644917" w:rsidRPr="00644917" w14:paraId="0965BD11"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4F4F4207" w14:textId="77777777"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PTM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2EA4F55D" w14:textId="77777777"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Periodic telemetry message </w:t>
            </w:r>
          </w:p>
        </w:tc>
      </w:tr>
      <w:tr w:rsidR="00644917" w:rsidRPr="00644917" w14:paraId="38627C06"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tcPr>
          <w:p w14:paraId="1F12E535" w14:textId="6FFF6825"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PIM </w:t>
            </w:r>
          </w:p>
        </w:tc>
        <w:tc>
          <w:tcPr>
            <w:tcW w:w="7072" w:type="dxa"/>
            <w:tcBorders>
              <w:top w:val="single" w:sz="6" w:space="0" w:color="000000"/>
              <w:left w:val="single" w:sz="6" w:space="0" w:color="000000"/>
              <w:bottom w:val="single" w:sz="6" w:space="0" w:color="000000"/>
              <w:right w:val="single" w:sz="6" w:space="0" w:color="000000"/>
            </w:tcBorders>
            <w:shd w:val="clear" w:color="auto" w:fill="auto"/>
          </w:tcPr>
          <w:p w14:paraId="32EFE64A" w14:textId="344B5930"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Periodic inspection message </w:t>
            </w:r>
          </w:p>
        </w:tc>
      </w:tr>
      <w:tr w:rsidR="00644917" w:rsidRPr="00644917" w14:paraId="0AD9F5EB"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353CD589" w14:textId="03328635"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SEM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79D8BD10" w14:textId="4D658CEA"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System event message </w:t>
            </w:r>
          </w:p>
        </w:tc>
      </w:tr>
      <w:tr w:rsidR="00644917" w:rsidRPr="00644917" w14:paraId="2799B2C1"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66BBE972" w14:textId="4BB589FE"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ODM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51F7B9A4" w14:textId="39C8DF68"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On demand diagnostic message </w:t>
            </w:r>
          </w:p>
        </w:tc>
      </w:tr>
      <w:tr w:rsidR="00644917" w:rsidRPr="00644917" w14:paraId="543E4BE4" w14:textId="77777777" w:rsidTr="00644917">
        <w:trPr>
          <w:trHeight w:val="405"/>
        </w:trPr>
        <w:tc>
          <w:tcPr>
            <w:tcW w:w="3045" w:type="dxa"/>
            <w:tcBorders>
              <w:top w:val="single" w:sz="6" w:space="0" w:color="000000"/>
              <w:left w:val="single" w:sz="6" w:space="0" w:color="000000"/>
              <w:bottom w:val="single" w:sz="6" w:space="0" w:color="000000"/>
              <w:right w:val="single" w:sz="6" w:space="0" w:color="000000"/>
            </w:tcBorders>
            <w:shd w:val="clear" w:color="auto" w:fill="auto"/>
            <w:hideMark/>
          </w:tcPr>
          <w:p w14:paraId="4E6B5859" w14:textId="383BFBB8" w:rsidR="00644917" w:rsidRPr="00644917" w:rsidRDefault="00644917" w:rsidP="00644917">
            <w:pPr>
              <w:spacing w:after="0" w:line="240" w:lineRule="auto"/>
              <w:ind w:left="360"/>
              <w:jc w:val="center"/>
              <w:textAlignment w:val="baseline"/>
              <w:rPr>
                <w:rFonts w:ascii="Arial" w:eastAsia="Times New Roman" w:hAnsi="Arial" w:cs="Arial"/>
                <w:color w:val="000000"/>
              </w:rPr>
            </w:pPr>
            <w:r w:rsidRPr="00644917">
              <w:rPr>
                <w:rFonts w:ascii="Arial" w:eastAsia="Times New Roman" w:hAnsi="Arial" w:cs="Arial"/>
                <w:color w:val="000000"/>
              </w:rPr>
              <w:t>BIST </w:t>
            </w:r>
          </w:p>
        </w:tc>
        <w:tc>
          <w:tcPr>
            <w:tcW w:w="7072" w:type="dxa"/>
            <w:tcBorders>
              <w:top w:val="single" w:sz="6" w:space="0" w:color="000000"/>
              <w:left w:val="single" w:sz="6" w:space="0" w:color="000000"/>
              <w:bottom w:val="single" w:sz="6" w:space="0" w:color="000000"/>
              <w:right w:val="single" w:sz="6" w:space="0" w:color="000000"/>
            </w:tcBorders>
            <w:shd w:val="clear" w:color="auto" w:fill="auto"/>
            <w:hideMark/>
          </w:tcPr>
          <w:p w14:paraId="07293E0E" w14:textId="2E61ED72" w:rsidR="00644917" w:rsidRPr="00644917" w:rsidRDefault="00644917" w:rsidP="00644917">
            <w:pPr>
              <w:spacing w:after="0" w:line="240" w:lineRule="auto"/>
              <w:jc w:val="both"/>
              <w:textAlignment w:val="baseline"/>
              <w:rPr>
                <w:rFonts w:ascii="Arial" w:eastAsia="Times New Roman" w:hAnsi="Arial" w:cs="Arial"/>
                <w:color w:val="000000"/>
              </w:rPr>
            </w:pPr>
            <w:r w:rsidRPr="00644917">
              <w:rPr>
                <w:rFonts w:ascii="Arial" w:eastAsia="Times New Roman" w:hAnsi="Arial" w:cs="Arial"/>
                <w:color w:val="000000"/>
              </w:rPr>
              <w:t>Built in self-test </w:t>
            </w:r>
          </w:p>
        </w:tc>
      </w:tr>
    </w:tbl>
    <w:p w14:paraId="3FC363EA" w14:textId="77777777" w:rsidR="002F60E7" w:rsidRDefault="002F60E7"/>
    <w:sectPr w:rsidR="002F60E7" w:rsidSect="00472284">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itesh Kumar Srivastava" w:date="2022-11-10T07:51:00Z" w:initials="NKS">
    <w:p w14:paraId="56FE6070" w14:textId="4A43DC9E" w:rsidR="00891530" w:rsidRDefault="00891530">
      <w:pPr>
        <w:pStyle w:val="CommentText"/>
      </w:pPr>
      <w:r>
        <w:rPr>
          <w:rStyle w:val="CommentReference"/>
        </w:rPr>
        <w:annotationRef/>
      </w:r>
      <w:r>
        <w:t>Meaning not clear</w:t>
      </w:r>
    </w:p>
  </w:comment>
  <w:comment w:id="11" w:author="Nitesh Kumar Srivastava" w:date="2022-11-10T07:54:00Z" w:initials="NKS">
    <w:p w14:paraId="6F2D076F" w14:textId="4521D808" w:rsidR="00891530" w:rsidRDefault="00891530">
      <w:pPr>
        <w:pStyle w:val="CommentText"/>
      </w:pPr>
      <w:r>
        <w:rPr>
          <w:rStyle w:val="CommentReference"/>
        </w:rPr>
        <w:annotationRef/>
      </w:r>
      <w:r>
        <w:t>Endpoint or device?</w:t>
      </w:r>
    </w:p>
  </w:comment>
  <w:comment w:id="12" w:author="Priyanka Y" w:date="2022-11-10T10:22:00Z" w:initials="PY">
    <w:p w14:paraId="0725B52F" w14:textId="77777777" w:rsidR="00977CCB" w:rsidRDefault="00977CCB" w:rsidP="003F20BA">
      <w:pPr>
        <w:pStyle w:val="CommentText"/>
      </w:pPr>
      <w:r>
        <w:rPr>
          <w:rStyle w:val="CommentReference"/>
        </w:rPr>
        <w:annotationRef/>
      </w:r>
      <w:r>
        <w:t>done</w:t>
      </w:r>
    </w:p>
  </w:comment>
  <w:comment w:id="13" w:author="Nitesh Kumar Srivastava" w:date="2022-11-10T07:55:00Z" w:initials="NKS">
    <w:p w14:paraId="3E698379" w14:textId="72659920" w:rsidR="00891530" w:rsidRDefault="00891530">
      <w:pPr>
        <w:pStyle w:val="CommentText"/>
      </w:pPr>
      <w:r>
        <w:rPr>
          <w:rStyle w:val="CommentReference"/>
        </w:rPr>
        <w:annotationRef/>
      </w:r>
      <w:r>
        <w:t>Endpoint or Device id?</w:t>
      </w:r>
    </w:p>
  </w:comment>
  <w:comment w:id="14" w:author="Priyanka Y" w:date="2022-11-10T10:22:00Z" w:initials="PY">
    <w:p w14:paraId="39093779" w14:textId="77777777" w:rsidR="00977CCB" w:rsidRDefault="00977CCB" w:rsidP="000309F2">
      <w:pPr>
        <w:pStyle w:val="CommentText"/>
      </w:pPr>
      <w:r>
        <w:rPr>
          <w:rStyle w:val="CommentReference"/>
        </w:rPr>
        <w:annotationRef/>
      </w:r>
      <w:r>
        <w:t xml:space="preserve">Done </w:t>
      </w:r>
    </w:p>
  </w:comment>
  <w:comment w:id="16" w:author="Nitesh Kumar Srivastava" w:date="2022-11-10T09:26:00Z" w:initials="NKS">
    <w:p w14:paraId="16F6FAC3" w14:textId="09E75A86" w:rsidR="0039273E" w:rsidRDefault="0039273E">
      <w:pPr>
        <w:pStyle w:val="CommentText"/>
      </w:pPr>
      <w:r>
        <w:rPr>
          <w:rStyle w:val="CommentReference"/>
        </w:rPr>
        <w:annotationRef/>
      </w:r>
      <w:r>
        <w:t>3 points added</w:t>
      </w:r>
    </w:p>
  </w:comment>
  <w:comment w:id="17" w:author="Priyanka Y" w:date="2022-11-10T10:23:00Z" w:initials="PY">
    <w:p w14:paraId="7C4E6236" w14:textId="77777777" w:rsidR="00977CCB" w:rsidRDefault="00977CCB" w:rsidP="00930933">
      <w:pPr>
        <w:pStyle w:val="CommentText"/>
      </w:pPr>
      <w:r>
        <w:rPr>
          <w:rStyle w:val="CommentReference"/>
        </w:rPr>
        <w:annotationRef/>
      </w:r>
      <w:r>
        <w:t xml:space="preserve">3Points added by Nitesh </w:t>
      </w:r>
    </w:p>
  </w:comment>
  <w:comment w:id="33" w:author="Nitesh Kumar Srivastava" w:date="2022-11-10T08:55:00Z" w:initials="NKS">
    <w:p w14:paraId="21B0A7C5" w14:textId="0B786A23" w:rsidR="00A33BFD" w:rsidRDefault="00A33BFD">
      <w:pPr>
        <w:pStyle w:val="CommentText"/>
      </w:pPr>
      <w:r>
        <w:rPr>
          <w:rStyle w:val="CommentReference"/>
        </w:rPr>
        <w:annotationRef/>
      </w:r>
      <w:r>
        <w:t>Battery charge percentage level</w:t>
      </w:r>
    </w:p>
  </w:comment>
  <w:comment w:id="34" w:author="Priyanka Y" w:date="2022-11-10T10:26:00Z" w:initials="PY">
    <w:p w14:paraId="071118D5" w14:textId="77777777" w:rsidR="00977CCB" w:rsidRDefault="00977CCB" w:rsidP="00BE11C3">
      <w:pPr>
        <w:pStyle w:val="CommentText"/>
      </w:pPr>
      <w:r>
        <w:rPr>
          <w:rStyle w:val="CommentReference"/>
        </w:rPr>
        <w:annotationRef/>
      </w:r>
      <w:r>
        <w:t xml:space="preserve"> Do we need to iinclude only the implemented featires as SEM is not implemented </w:t>
      </w:r>
    </w:p>
  </w:comment>
  <w:comment w:id="42" w:author="Nitesh Kumar Srivastava" w:date="2022-11-10T08:56:00Z" w:initials="NKS">
    <w:p w14:paraId="600F5E45" w14:textId="65AED577" w:rsidR="00A33BFD" w:rsidRDefault="00A33BFD">
      <w:pPr>
        <w:pStyle w:val="CommentText"/>
      </w:pPr>
      <w:r>
        <w:rPr>
          <w:rStyle w:val="CommentReference"/>
        </w:rPr>
        <w:annotationRef/>
      </w:r>
      <w:r>
        <w:t>What is lost event?</w:t>
      </w:r>
    </w:p>
  </w:comment>
  <w:comment w:id="45" w:author="Nitesh Kumar Srivastava" w:date="2022-11-10T08:57:00Z" w:initials="NKS">
    <w:p w14:paraId="37F985FC" w14:textId="058773E5" w:rsidR="00A33BFD" w:rsidRDefault="00A33BFD">
      <w:pPr>
        <w:pStyle w:val="CommentText"/>
      </w:pPr>
      <w:r>
        <w:rPr>
          <w:rStyle w:val="CommentReference"/>
        </w:rPr>
        <w:annotationRef/>
      </w:r>
      <w:r>
        <w:t>What is RTC error?</w:t>
      </w:r>
    </w:p>
  </w:comment>
  <w:comment w:id="52" w:author="Nitesh Kumar Srivastava" w:date="2022-11-10T08:59:00Z" w:initials="NKS">
    <w:p w14:paraId="02654E7E" w14:textId="6678352E" w:rsidR="00A33BFD" w:rsidRDefault="00A33BFD">
      <w:pPr>
        <w:pStyle w:val="CommentText"/>
      </w:pPr>
      <w:r>
        <w:rPr>
          <w:rStyle w:val="CommentReference"/>
        </w:rPr>
        <w:annotationRef/>
      </w:r>
      <w:r>
        <w:t xml:space="preserve">Job creation is not part of </w:t>
      </w:r>
      <w:r>
        <w:t xml:space="preserve">molrcm-client </w:t>
      </w:r>
    </w:p>
    <w:p w14:paraId="2C9D1DD3" w14:textId="2C450AB7" w:rsidR="00A33BFD" w:rsidRDefault="00A33BFD">
      <w:pPr>
        <w:pStyle w:val="CommentText"/>
      </w:pPr>
      <w:r>
        <w:t>It should be</w:t>
      </w:r>
    </w:p>
    <w:p w14:paraId="3875D9AF" w14:textId="37D05A0C" w:rsidR="00A33BFD" w:rsidRDefault="00A33BFD">
      <w:pPr>
        <w:pStyle w:val="CommentText"/>
      </w:pPr>
      <w:r>
        <w:t>Device receives the job document when a job is created on AWS</w:t>
      </w:r>
    </w:p>
  </w:comment>
  <w:comment w:id="54" w:author="Nitesh Kumar Srivastava" w:date="2022-11-10T08:59:00Z" w:initials="NKS">
    <w:p w14:paraId="6270AA5C" w14:textId="4F977FDD" w:rsidR="00A33BFD" w:rsidRDefault="00A33BFD">
      <w:pPr>
        <w:pStyle w:val="CommentText"/>
      </w:pPr>
      <w:r>
        <w:rPr>
          <w:rStyle w:val="CommentReference"/>
        </w:rPr>
        <w:annotationRef/>
      </w:r>
      <w:r>
        <w:t>Device send status IN-PROGRESS when received job is parsed</w:t>
      </w:r>
    </w:p>
  </w:comment>
  <w:comment w:id="57" w:author="Nitesh Kumar Srivastava" w:date="2022-11-10T09:02:00Z" w:initials="NKS">
    <w:p w14:paraId="02112817" w14:textId="6C94595B" w:rsidR="00A33BFD" w:rsidRDefault="00A33BFD">
      <w:pPr>
        <w:pStyle w:val="CommentText"/>
      </w:pPr>
      <w:r>
        <w:rPr>
          <w:rStyle w:val="CommentReference"/>
        </w:rPr>
        <w:annotationRef/>
      </w:r>
      <w:r>
        <w:t xml:space="preserve">Recorded PTM for asked range of date is sent on ODM shadow </w:t>
      </w:r>
    </w:p>
  </w:comment>
  <w:comment w:id="62" w:author="Nitesh Kumar Srivastava" w:date="2022-11-10T09:04:00Z" w:initials="NKS">
    <w:p w14:paraId="1234F1AC" w14:textId="51400B50" w:rsidR="00A33BFD" w:rsidRDefault="00A33BFD">
      <w:pPr>
        <w:pStyle w:val="CommentText"/>
      </w:pPr>
      <w:r>
        <w:rPr>
          <w:rStyle w:val="CommentReference"/>
        </w:rPr>
        <w:annotationRef/>
      </w:r>
      <w:r>
        <w:t xml:space="preserve">Status succeeded if all </w:t>
      </w:r>
      <w:r>
        <w:t>files data sent successfully else failed status is sent</w:t>
      </w:r>
    </w:p>
  </w:comment>
  <w:comment w:id="66" w:author="Nitesh Kumar Srivastava" w:date="2022-11-10T09:29:00Z" w:initials="NKS">
    <w:p w14:paraId="0C53AA74" w14:textId="2856F5FB" w:rsidR="0039273E" w:rsidRDefault="0039273E">
      <w:pPr>
        <w:pStyle w:val="CommentText"/>
      </w:pPr>
      <w:r>
        <w:rPr>
          <w:rStyle w:val="CommentReference"/>
        </w:rPr>
        <w:annotationRef/>
      </w:r>
      <w:r>
        <w:t>Should be save and publish frequency</w:t>
      </w:r>
    </w:p>
  </w:comment>
  <w:comment w:id="69" w:author="Nitesh Kumar Srivastava" w:date="2022-11-10T09:07:00Z" w:initials="NKS">
    <w:p w14:paraId="1B613313" w14:textId="1B358196" w:rsidR="003E77E1" w:rsidRDefault="003E77E1">
      <w:pPr>
        <w:pStyle w:val="CommentText"/>
      </w:pPr>
      <w:r>
        <w:rPr>
          <w:rStyle w:val="CommentReference"/>
        </w:rPr>
        <w:annotationRef/>
      </w:r>
      <w:r w:rsidRPr="00EC38AC">
        <w:rPr>
          <w:rFonts w:ascii="Arial" w:eastAsia="Times New Roman" w:hAnsi="Arial" w:cs="Arial"/>
          <w:lang w:val="en-US"/>
        </w:rPr>
        <w:t xml:space="preserve">Device </w:t>
      </w:r>
      <w:r>
        <w:rPr>
          <w:rFonts w:ascii="Arial" w:eastAsia="Times New Roman" w:hAnsi="Arial" w:cs="Arial"/>
          <w:lang w:val="en-US"/>
        </w:rPr>
        <w:t xml:space="preserve">shall </w:t>
      </w:r>
      <w:r w:rsidRPr="00EC38AC">
        <w:rPr>
          <w:rFonts w:ascii="Arial" w:eastAsia="Times New Roman" w:hAnsi="Arial" w:cs="Arial"/>
          <w:lang w:val="en-US"/>
        </w:rPr>
        <w:t xml:space="preserve">be able to make the updates in the configuration files </w:t>
      </w:r>
      <w:r>
        <w:rPr>
          <w:rFonts w:ascii="Arial" w:eastAsia="Times New Roman" w:hAnsi="Arial" w:cs="Arial"/>
          <w:lang w:val="en-US"/>
        </w:rPr>
        <w:t>for publish and save frequency when conf ODM is sent by server</w:t>
      </w:r>
    </w:p>
  </w:comment>
  <w:comment w:id="70" w:author="Nitesh Kumar Srivastava" w:date="2022-11-10T09:16:00Z" w:initials="NKS">
    <w:p w14:paraId="7BCF824E" w14:textId="5D954444" w:rsidR="00047B9D" w:rsidRDefault="00047B9D">
      <w:pPr>
        <w:pStyle w:val="CommentText"/>
      </w:pPr>
      <w:r>
        <w:rPr>
          <w:rStyle w:val="CommentReference"/>
        </w:rPr>
        <w:annotationRef/>
      </w:r>
      <w:r>
        <w:t>When disconnected</w:t>
      </w:r>
    </w:p>
  </w:comment>
  <w:comment w:id="71" w:author="Priyanka Y" w:date="2022-11-10T10:30:00Z" w:initials="PY">
    <w:p w14:paraId="61146CF3" w14:textId="77777777" w:rsidR="00346656" w:rsidRDefault="00346656" w:rsidP="00DC47AC">
      <w:pPr>
        <w:pStyle w:val="CommentText"/>
      </w:pPr>
      <w:r>
        <w:rPr>
          <w:rStyle w:val="CommentReference"/>
        </w:rPr>
        <w:annotationRef/>
      </w:r>
      <w:r>
        <w:t>done</w:t>
      </w:r>
    </w:p>
  </w:comment>
  <w:comment w:id="74" w:author="Nitesh Kumar Srivastava" w:date="2022-11-10T09:15:00Z" w:initials="NKS">
    <w:p w14:paraId="4D754291" w14:textId="509ADFED" w:rsidR="00047B9D" w:rsidRDefault="00047B9D">
      <w:pPr>
        <w:pStyle w:val="CommentText"/>
      </w:pPr>
      <w:r>
        <w:rPr>
          <w:rStyle w:val="CommentReference"/>
        </w:rPr>
        <w:annotationRef/>
      </w:r>
      <w:r>
        <w:t>Not required</w:t>
      </w:r>
    </w:p>
  </w:comment>
  <w:comment w:id="84" w:author="Nitesh Kumar Srivastava" w:date="2022-11-10T08:01:00Z" w:initials="NKS">
    <w:p w14:paraId="31BBD8B9" w14:textId="6F4A8B8A" w:rsidR="00485CCF" w:rsidRDefault="00485CCF">
      <w:pPr>
        <w:pStyle w:val="CommentText"/>
      </w:pPr>
      <w:r>
        <w:rPr>
          <w:rStyle w:val="CommentReference"/>
        </w:rPr>
        <w:annotationRef/>
      </w:r>
      <w:r>
        <w:t>This is O</w:t>
      </w:r>
      <w:r w:rsidR="00047B9D">
        <w:t xml:space="preserve">perating </w:t>
      </w:r>
      <w:r>
        <w:t>S</w:t>
      </w:r>
      <w:r w:rsidR="00047B9D">
        <w:t>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FE6070" w15:done="0"/>
  <w15:commentEx w15:paraId="6F2D076F" w15:done="0"/>
  <w15:commentEx w15:paraId="0725B52F" w15:paraIdParent="6F2D076F" w15:done="0"/>
  <w15:commentEx w15:paraId="3E698379" w15:done="0"/>
  <w15:commentEx w15:paraId="39093779" w15:paraIdParent="3E698379" w15:done="0"/>
  <w15:commentEx w15:paraId="16F6FAC3" w15:done="0"/>
  <w15:commentEx w15:paraId="7C4E6236" w15:paraIdParent="16F6FAC3" w15:done="0"/>
  <w15:commentEx w15:paraId="21B0A7C5" w15:done="0"/>
  <w15:commentEx w15:paraId="071118D5" w15:done="0"/>
  <w15:commentEx w15:paraId="600F5E45" w15:done="0"/>
  <w15:commentEx w15:paraId="37F985FC" w15:done="0"/>
  <w15:commentEx w15:paraId="3875D9AF" w15:done="0"/>
  <w15:commentEx w15:paraId="6270AA5C" w15:done="0"/>
  <w15:commentEx w15:paraId="02112817" w15:done="0"/>
  <w15:commentEx w15:paraId="1234F1AC" w15:done="0"/>
  <w15:commentEx w15:paraId="0C53AA74" w15:done="0"/>
  <w15:commentEx w15:paraId="1B613313" w15:done="0"/>
  <w15:commentEx w15:paraId="7BCF824E" w15:done="0"/>
  <w15:commentEx w15:paraId="61146CF3" w15:paraIdParent="7BCF824E" w15:done="0"/>
  <w15:commentEx w15:paraId="4D754291" w15:done="0"/>
  <w15:commentEx w15:paraId="31BBD8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2BFC" w16cex:dateUtc="2022-11-10T02:21:00Z"/>
  <w16cex:commentExtensible w16cex:durableId="27172CC9" w16cex:dateUtc="2022-11-10T02:24:00Z"/>
  <w16cex:commentExtensible w16cex:durableId="27174F55" w16cex:dateUtc="2022-11-10T04:52:00Z"/>
  <w16cex:commentExtensible w16cex:durableId="27172CDE" w16cex:dateUtc="2022-11-10T02:25:00Z"/>
  <w16cex:commentExtensible w16cex:durableId="27174F5E" w16cex:dateUtc="2022-11-10T04:52:00Z"/>
  <w16cex:commentExtensible w16cex:durableId="2717423C" w16cex:dateUtc="2022-11-10T03:56:00Z"/>
  <w16cex:commentExtensible w16cex:durableId="27174F8B" w16cex:dateUtc="2022-11-10T04:53:00Z"/>
  <w16cex:commentExtensible w16cex:durableId="27173B02" w16cex:dateUtc="2022-11-10T03:25:00Z"/>
  <w16cex:commentExtensible w16cex:durableId="2717505D" w16cex:dateUtc="2022-11-10T04:56:00Z"/>
  <w16cex:commentExtensible w16cex:durableId="27173B48" w16cex:dateUtc="2022-11-10T03:26:00Z"/>
  <w16cex:commentExtensible w16cex:durableId="27173B8D" w16cex:dateUtc="2022-11-10T03:27:00Z"/>
  <w16cex:commentExtensible w16cex:durableId="27173BF0" w16cex:dateUtc="2022-11-10T03:29:00Z"/>
  <w16cex:commentExtensible w16cex:durableId="27173C0C" w16cex:dateUtc="2022-11-10T03:29:00Z"/>
  <w16cex:commentExtensible w16cex:durableId="27173C9C" w16cex:dateUtc="2022-11-10T03:32:00Z"/>
  <w16cex:commentExtensible w16cex:durableId="27173D13" w16cex:dateUtc="2022-11-10T03:34:00Z"/>
  <w16cex:commentExtensible w16cex:durableId="271742EC" w16cex:dateUtc="2022-11-10T03:59:00Z"/>
  <w16cex:commentExtensible w16cex:durableId="27173DD8" w16cex:dateUtc="2022-11-10T03:37:00Z"/>
  <w16cex:commentExtensible w16cex:durableId="27173FD6" w16cex:dateUtc="2022-11-10T03:46:00Z"/>
  <w16cex:commentExtensible w16cex:durableId="27175135" w16cex:dateUtc="2022-11-10T05:00:00Z"/>
  <w16cex:commentExtensible w16cex:durableId="27173FC7" w16cex:dateUtc="2022-11-10T03:45:00Z"/>
  <w16cex:commentExtensible w16cex:durableId="27172E51" w16cex:dateUtc="2022-11-10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FE6070" w16cid:durableId="27172BFC"/>
  <w16cid:commentId w16cid:paraId="6F2D076F" w16cid:durableId="27172CC9"/>
  <w16cid:commentId w16cid:paraId="0725B52F" w16cid:durableId="27174F55"/>
  <w16cid:commentId w16cid:paraId="3E698379" w16cid:durableId="27172CDE"/>
  <w16cid:commentId w16cid:paraId="39093779" w16cid:durableId="27174F5E"/>
  <w16cid:commentId w16cid:paraId="16F6FAC3" w16cid:durableId="2717423C"/>
  <w16cid:commentId w16cid:paraId="7C4E6236" w16cid:durableId="27174F8B"/>
  <w16cid:commentId w16cid:paraId="21B0A7C5" w16cid:durableId="27173B02"/>
  <w16cid:commentId w16cid:paraId="071118D5" w16cid:durableId="2717505D"/>
  <w16cid:commentId w16cid:paraId="600F5E45" w16cid:durableId="27173B48"/>
  <w16cid:commentId w16cid:paraId="37F985FC" w16cid:durableId="27173B8D"/>
  <w16cid:commentId w16cid:paraId="3875D9AF" w16cid:durableId="27173BF0"/>
  <w16cid:commentId w16cid:paraId="6270AA5C" w16cid:durableId="27173C0C"/>
  <w16cid:commentId w16cid:paraId="02112817" w16cid:durableId="27173C9C"/>
  <w16cid:commentId w16cid:paraId="1234F1AC" w16cid:durableId="27173D13"/>
  <w16cid:commentId w16cid:paraId="0C53AA74" w16cid:durableId="271742EC"/>
  <w16cid:commentId w16cid:paraId="1B613313" w16cid:durableId="27173DD8"/>
  <w16cid:commentId w16cid:paraId="7BCF824E" w16cid:durableId="27173FD6"/>
  <w16cid:commentId w16cid:paraId="61146CF3" w16cid:durableId="27175135"/>
  <w16cid:commentId w16cid:paraId="4D754291" w16cid:durableId="27173FC7"/>
  <w16cid:commentId w16cid:paraId="31BBD8B9" w16cid:durableId="27172E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old">
    <w:panose1 w:val="020B07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17B"/>
    <w:multiLevelType w:val="multilevel"/>
    <w:tmpl w:val="CB1689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B701E"/>
    <w:multiLevelType w:val="multilevel"/>
    <w:tmpl w:val="14FE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247B0"/>
    <w:multiLevelType w:val="multilevel"/>
    <w:tmpl w:val="B82A9B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167D7A"/>
    <w:multiLevelType w:val="multilevel"/>
    <w:tmpl w:val="0FA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55A6BF3"/>
    <w:multiLevelType w:val="hybridMultilevel"/>
    <w:tmpl w:val="0D2C9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7833CF"/>
    <w:multiLevelType w:val="hybridMultilevel"/>
    <w:tmpl w:val="71D6B85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CD79A6"/>
    <w:multiLevelType w:val="multilevel"/>
    <w:tmpl w:val="87DC94A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92F7100"/>
    <w:multiLevelType w:val="multilevel"/>
    <w:tmpl w:val="179864A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BF444F9"/>
    <w:multiLevelType w:val="multilevel"/>
    <w:tmpl w:val="9524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2230BA"/>
    <w:multiLevelType w:val="hybridMultilevel"/>
    <w:tmpl w:val="6A665192"/>
    <w:lvl w:ilvl="0" w:tplc="04090003">
      <w:start w:val="1"/>
      <w:numFmt w:val="bullet"/>
      <w:lvlText w:val="o"/>
      <w:lvlJc w:val="left"/>
      <w:pPr>
        <w:ind w:left="2235" w:hanging="360"/>
      </w:pPr>
      <w:rPr>
        <w:rFonts w:ascii="Courier New" w:hAnsi="Courier New" w:cs="Courier New" w:hint="default"/>
      </w:rPr>
    </w:lvl>
    <w:lvl w:ilvl="1" w:tplc="04090003" w:tentative="1">
      <w:start w:val="1"/>
      <w:numFmt w:val="bullet"/>
      <w:lvlText w:val="o"/>
      <w:lvlJc w:val="left"/>
      <w:pPr>
        <w:ind w:left="2955" w:hanging="360"/>
      </w:pPr>
      <w:rPr>
        <w:rFonts w:ascii="Courier New" w:hAnsi="Courier New" w:cs="Courier New" w:hint="default"/>
      </w:rPr>
    </w:lvl>
    <w:lvl w:ilvl="2" w:tplc="04090005" w:tentative="1">
      <w:start w:val="1"/>
      <w:numFmt w:val="bullet"/>
      <w:lvlText w:val=""/>
      <w:lvlJc w:val="left"/>
      <w:pPr>
        <w:ind w:left="3675" w:hanging="360"/>
      </w:pPr>
      <w:rPr>
        <w:rFonts w:ascii="Wingdings" w:hAnsi="Wingdings" w:hint="default"/>
      </w:rPr>
    </w:lvl>
    <w:lvl w:ilvl="3" w:tplc="04090001" w:tentative="1">
      <w:start w:val="1"/>
      <w:numFmt w:val="bullet"/>
      <w:lvlText w:val=""/>
      <w:lvlJc w:val="left"/>
      <w:pPr>
        <w:ind w:left="4395" w:hanging="360"/>
      </w:pPr>
      <w:rPr>
        <w:rFonts w:ascii="Symbol" w:hAnsi="Symbol" w:hint="default"/>
      </w:rPr>
    </w:lvl>
    <w:lvl w:ilvl="4" w:tplc="04090003" w:tentative="1">
      <w:start w:val="1"/>
      <w:numFmt w:val="bullet"/>
      <w:lvlText w:val="o"/>
      <w:lvlJc w:val="left"/>
      <w:pPr>
        <w:ind w:left="5115" w:hanging="360"/>
      </w:pPr>
      <w:rPr>
        <w:rFonts w:ascii="Courier New" w:hAnsi="Courier New" w:cs="Courier New" w:hint="default"/>
      </w:rPr>
    </w:lvl>
    <w:lvl w:ilvl="5" w:tplc="04090005" w:tentative="1">
      <w:start w:val="1"/>
      <w:numFmt w:val="bullet"/>
      <w:lvlText w:val=""/>
      <w:lvlJc w:val="left"/>
      <w:pPr>
        <w:ind w:left="5835" w:hanging="360"/>
      </w:pPr>
      <w:rPr>
        <w:rFonts w:ascii="Wingdings" w:hAnsi="Wingdings" w:hint="default"/>
      </w:rPr>
    </w:lvl>
    <w:lvl w:ilvl="6" w:tplc="04090001" w:tentative="1">
      <w:start w:val="1"/>
      <w:numFmt w:val="bullet"/>
      <w:lvlText w:val=""/>
      <w:lvlJc w:val="left"/>
      <w:pPr>
        <w:ind w:left="6555" w:hanging="360"/>
      </w:pPr>
      <w:rPr>
        <w:rFonts w:ascii="Symbol" w:hAnsi="Symbol" w:hint="default"/>
      </w:rPr>
    </w:lvl>
    <w:lvl w:ilvl="7" w:tplc="04090003" w:tentative="1">
      <w:start w:val="1"/>
      <w:numFmt w:val="bullet"/>
      <w:lvlText w:val="o"/>
      <w:lvlJc w:val="left"/>
      <w:pPr>
        <w:ind w:left="7275" w:hanging="360"/>
      </w:pPr>
      <w:rPr>
        <w:rFonts w:ascii="Courier New" w:hAnsi="Courier New" w:cs="Courier New" w:hint="default"/>
      </w:rPr>
    </w:lvl>
    <w:lvl w:ilvl="8" w:tplc="04090005" w:tentative="1">
      <w:start w:val="1"/>
      <w:numFmt w:val="bullet"/>
      <w:lvlText w:val=""/>
      <w:lvlJc w:val="left"/>
      <w:pPr>
        <w:ind w:left="7995" w:hanging="360"/>
      </w:pPr>
      <w:rPr>
        <w:rFonts w:ascii="Wingdings" w:hAnsi="Wingdings" w:hint="default"/>
      </w:rPr>
    </w:lvl>
  </w:abstractNum>
  <w:abstractNum w:abstractNumId="10" w15:restartNumberingAfterBreak="0">
    <w:nsid w:val="3DBA58AD"/>
    <w:multiLevelType w:val="multilevel"/>
    <w:tmpl w:val="3B0209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B94606"/>
    <w:multiLevelType w:val="hybridMultilevel"/>
    <w:tmpl w:val="3FA6488C"/>
    <w:lvl w:ilvl="0" w:tplc="8EB8A782">
      <w:start w:val="1"/>
      <w:numFmt w:val="bullet"/>
      <w:lvlText w:val=""/>
      <w:lvlJc w:val="left"/>
      <w:pPr>
        <w:tabs>
          <w:tab w:val="num" w:pos="720"/>
        </w:tabs>
        <w:ind w:left="720" w:hanging="360"/>
      </w:pPr>
      <w:rPr>
        <w:rFonts w:ascii="Wingdings" w:hAnsi="Wingdings" w:hint="default"/>
      </w:rPr>
    </w:lvl>
    <w:lvl w:ilvl="1" w:tplc="C83C635E">
      <w:numFmt w:val="bullet"/>
      <w:lvlText w:val=""/>
      <w:lvlJc w:val="left"/>
      <w:pPr>
        <w:tabs>
          <w:tab w:val="num" w:pos="1440"/>
        </w:tabs>
        <w:ind w:left="1440" w:hanging="360"/>
      </w:pPr>
      <w:rPr>
        <w:rFonts w:ascii="Wingdings" w:hAnsi="Wingdings" w:hint="default"/>
      </w:rPr>
    </w:lvl>
    <w:lvl w:ilvl="2" w:tplc="85D81DA6" w:tentative="1">
      <w:start w:val="1"/>
      <w:numFmt w:val="bullet"/>
      <w:lvlText w:val=""/>
      <w:lvlJc w:val="left"/>
      <w:pPr>
        <w:tabs>
          <w:tab w:val="num" w:pos="2160"/>
        </w:tabs>
        <w:ind w:left="2160" w:hanging="360"/>
      </w:pPr>
      <w:rPr>
        <w:rFonts w:ascii="Wingdings" w:hAnsi="Wingdings" w:hint="default"/>
      </w:rPr>
    </w:lvl>
    <w:lvl w:ilvl="3" w:tplc="C33EDCE4" w:tentative="1">
      <w:start w:val="1"/>
      <w:numFmt w:val="bullet"/>
      <w:lvlText w:val=""/>
      <w:lvlJc w:val="left"/>
      <w:pPr>
        <w:tabs>
          <w:tab w:val="num" w:pos="2880"/>
        </w:tabs>
        <w:ind w:left="2880" w:hanging="360"/>
      </w:pPr>
      <w:rPr>
        <w:rFonts w:ascii="Wingdings" w:hAnsi="Wingdings" w:hint="default"/>
      </w:rPr>
    </w:lvl>
    <w:lvl w:ilvl="4" w:tplc="D136AC8E" w:tentative="1">
      <w:start w:val="1"/>
      <w:numFmt w:val="bullet"/>
      <w:lvlText w:val=""/>
      <w:lvlJc w:val="left"/>
      <w:pPr>
        <w:tabs>
          <w:tab w:val="num" w:pos="3600"/>
        </w:tabs>
        <w:ind w:left="3600" w:hanging="360"/>
      </w:pPr>
      <w:rPr>
        <w:rFonts w:ascii="Wingdings" w:hAnsi="Wingdings" w:hint="default"/>
      </w:rPr>
    </w:lvl>
    <w:lvl w:ilvl="5" w:tplc="6CBAA202" w:tentative="1">
      <w:start w:val="1"/>
      <w:numFmt w:val="bullet"/>
      <w:lvlText w:val=""/>
      <w:lvlJc w:val="left"/>
      <w:pPr>
        <w:tabs>
          <w:tab w:val="num" w:pos="4320"/>
        </w:tabs>
        <w:ind w:left="4320" w:hanging="360"/>
      </w:pPr>
      <w:rPr>
        <w:rFonts w:ascii="Wingdings" w:hAnsi="Wingdings" w:hint="default"/>
      </w:rPr>
    </w:lvl>
    <w:lvl w:ilvl="6" w:tplc="8EA85F52" w:tentative="1">
      <w:start w:val="1"/>
      <w:numFmt w:val="bullet"/>
      <w:lvlText w:val=""/>
      <w:lvlJc w:val="left"/>
      <w:pPr>
        <w:tabs>
          <w:tab w:val="num" w:pos="5040"/>
        </w:tabs>
        <w:ind w:left="5040" w:hanging="360"/>
      </w:pPr>
      <w:rPr>
        <w:rFonts w:ascii="Wingdings" w:hAnsi="Wingdings" w:hint="default"/>
      </w:rPr>
    </w:lvl>
    <w:lvl w:ilvl="7" w:tplc="3F900BB6" w:tentative="1">
      <w:start w:val="1"/>
      <w:numFmt w:val="bullet"/>
      <w:lvlText w:val=""/>
      <w:lvlJc w:val="left"/>
      <w:pPr>
        <w:tabs>
          <w:tab w:val="num" w:pos="5760"/>
        </w:tabs>
        <w:ind w:left="5760" w:hanging="360"/>
      </w:pPr>
      <w:rPr>
        <w:rFonts w:ascii="Wingdings" w:hAnsi="Wingdings" w:hint="default"/>
      </w:rPr>
    </w:lvl>
    <w:lvl w:ilvl="8" w:tplc="CAC4357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445D3"/>
    <w:multiLevelType w:val="multilevel"/>
    <w:tmpl w:val="E11CA7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8D7591"/>
    <w:multiLevelType w:val="hybridMultilevel"/>
    <w:tmpl w:val="E06401AC"/>
    <w:lvl w:ilvl="0" w:tplc="F618A9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3E63A4"/>
    <w:multiLevelType w:val="hybridMultilevel"/>
    <w:tmpl w:val="3586AA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CB627DE"/>
    <w:multiLevelType w:val="multilevel"/>
    <w:tmpl w:val="4D7A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D47F76"/>
    <w:multiLevelType w:val="multilevel"/>
    <w:tmpl w:val="3448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EB7348"/>
    <w:multiLevelType w:val="multilevel"/>
    <w:tmpl w:val="B1FA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9D049E"/>
    <w:multiLevelType w:val="hybridMultilevel"/>
    <w:tmpl w:val="3EA0E05A"/>
    <w:lvl w:ilvl="0" w:tplc="6486EEE4">
      <w:start w:val="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0940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CC2691"/>
    <w:multiLevelType w:val="hybridMultilevel"/>
    <w:tmpl w:val="D6E0F8EE"/>
    <w:lvl w:ilvl="0" w:tplc="04090003">
      <w:start w:val="1"/>
      <w:numFmt w:val="bullet"/>
      <w:lvlText w:val="o"/>
      <w:lvlJc w:val="left"/>
      <w:pPr>
        <w:tabs>
          <w:tab w:val="num" w:pos="720"/>
        </w:tabs>
        <w:ind w:left="720" w:hanging="360"/>
      </w:pPr>
      <w:rPr>
        <w:rFonts w:ascii="Courier New" w:hAnsi="Courier New" w:cs="Courier New" w:hint="default"/>
      </w:rPr>
    </w:lvl>
    <w:lvl w:ilvl="1" w:tplc="F9363406" w:tentative="1">
      <w:start w:val="1"/>
      <w:numFmt w:val="bullet"/>
      <w:lvlText w:val="•"/>
      <w:lvlJc w:val="left"/>
      <w:pPr>
        <w:tabs>
          <w:tab w:val="num" w:pos="1440"/>
        </w:tabs>
        <w:ind w:left="1440" w:hanging="360"/>
      </w:pPr>
      <w:rPr>
        <w:rFonts w:ascii="Arial" w:hAnsi="Arial" w:hint="default"/>
      </w:rPr>
    </w:lvl>
    <w:lvl w:ilvl="2" w:tplc="557A793C" w:tentative="1">
      <w:start w:val="1"/>
      <w:numFmt w:val="bullet"/>
      <w:lvlText w:val="•"/>
      <w:lvlJc w:val="left"/>
      <w:pPr>
        <w:tabs>
          <w:tab w:val="num" w:pos="2160"/>
        </w:tabs>
        <w:ind w:left="2160" w:hanging="360"/>
      </w:pPr>
      <w:rPr>
        <w:rFonts w:ascii="Arial" w:hAnsi="Arial" w:hint="default"/>
      </w:rPr>
    </w:lvl>
    <w:lvl w:ilvl="3" w:tplc="8CDECDB0" w:tentative="1">
      <w:start w:val="1"/>
      <w:numFmt w:val="bullet"/>
      <w:lvlText w:val="•"/>
      <w:lvlJc w:val="left"/>
      <w:pPr>
        <w:tabs>
          <w:tab w:val="num" w:pos="2880"/>
        </w:tabs>
        <w:ind w:left="2880" w:hanging="360"/>
      </w:pPr>
      <w:rPr>
        <w:rFonts w:ascii="Arial" w:hAnsi="Arial" w:hint="default"/>
      </w:rPr>
    </w:lvl>
    <w:lvl w:ilvl="4" w:tplc="63843142" w:tentative="1">
      <w:start w:val="1"/>
      <w:numFmt w:val="bullet"/>
      <w:lvlText w:val="•"/>
      <w:lvlJc w:val="left"/>
      <w:pPr>
        <w:tabs>
          <w:tab w:val="num" w:pos="3600"/>
        </w:tabs>
        <w:ind w:left="3600" w:hanging="360"/>
      </w:pPr>
      <w:rPr>
        <w:rFonts w:ascii="Arial" w:hAnsi="Arial" w:hint="default"/>
      </w:rPr>
    </w:lvl>
    <w:lvl w:ilvl="5" w:tplc="26120742" w:tentative="1">
      <w:start w:val="1"/>
      <w:numFmt w:val="bullet"/>
      <w:lvlText w:val="•"/>
      <w:lvlJc w:val="left"/>
      <w:pPr>
        <w:tabs>
          <w:tab w:val="num" w:pos="4320"/>
        </w:tabs>
        <w:ind w:left="4320" w:hanging="360"/>
      </w:pPr>
      <w:rPr>
        <w:rFonts w:ascii="Arial" w:hAnsi="Arial" w:hint="default"/>
      </w:rPr>
    </w:lvl>
    <w:lvl w:ilvl="6" w:tplc="D30868E0" w:tentative="1">
      <w:start w:val="1"/>
      <w:numFmt w:val="bullet"/>
      <w:lvlText w:val="•"/>
      <w:lvlJc w:val="left"/>
      <w:pPr>
        <w:tabs>
          <w:tab w:val="num" w:pos="5040"/>
        </w:tabs>
        <w:ind w:left="5040" w:hanging="360"/>
      </w:pPr>
      <w:rPr>
        <w:rFonts w:ascii="Arial" w:hAnsi="Arial" w:hint="default"/>
      </w:rPr>
    </w:lvl>
    <w:lvl w:ilvl="7" w:tplc="BA6090B4" w:tentative="1">
      <w:start w:val="1"/>
      <w:numFmt w:val="bullet"/>
      <w:lvlText w:val="•"/>
      <w:lvlJc w:val="left"/>
      <w:pPr>
        <w:tabs>
          <w:tab w:val="num" w:pos="5760"/>
        </w:tabs>
        <w:ind w:left="5760" w:hanging="360"/>
      </w:pPr>
      <w:rPr>
        <w:rFonts w:ascii="Arial" w:hAnsi="Arial" w:hint="default"/>
      </w:rPr>
    </w:lvl>
    <w:lvl w:ilvl="8" w:tplc="C3507F5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0E57F2B"/>
    <w:multiLevelType w:val="multilevel"/>
    <w:tmpl w:val="C96CB15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A82B94"/>
    <w:multiLevelType w:val="hybridMultilevel"/>
    <w:tmpl w:val="3586AA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5F0AF0"/>
    <w:multiLevelType w:val="multilevel"/>
    <w:tmpl w:val="7DC0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553BBC"/>
    <w:multiLevelType w:val="multilevel"/>
    <w:tmpl w:val="DA8258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76627C"/>
    <w:multiLevelType w:val="hybridMultilevel"/>
    <w:tmpl w:val="D2C8E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096781">
    <w:abstractNumId w:val="1"/>
  </w:num>
  <w:num w:numId="2" w16cid:durableId="946430550">
    <w:abstractNumId w:val="8"/>
  </w:num>
  <w:num w:numId="3" w16cid:durableId="537856441">
    <w:abstractNumId w:val="16"/>
  </w:num>
  <w:num w:numId="4" w16cid:durableId="859046706">
    <w:abstractNumId w:val="17"/>
  </w:num>
  <w:num w:numId="5" w16cid:durableId="1973319024">
    <w:abstractNumId w:val="11"/>
  </w:num>
  <w:num w:numId="6" w16cid:durableId="1237975647">
    <w:abstractNumId w:val="13"/>
  </w:num>
  <w:num w:numId="7" w16cid:durableId="447433606">
    <w:abstractNumId w:val="22"/>
  </w:num>
  <w:num w:numId="8" w16cid:durableId="472066790">
    <w:abstractNumId w:val="14"/>
  </w:num>
  <w:num w:numId="9" w16cid:durableId="1997609002">
    <w:abstractNumId w:val="18"/>
  </w:num>
  <w:num w:numId="10" w16cid:durableId="378212956">
    <w:abstractNumId w:val="4"/>
  </w:num>
  <w:num w:numId="11" w16cid:durableId="207379217">
    <w:abstractNumId w:val="0"/>
  </w:num>
  <w:num w:numId="12" w16cid:durableId="1787771408">
    <w:abstractNumId w:val="7"/>
  </w:num>
  <w:num w:numId="13" w16cid:durableId="1055281241">
    <w:abstractNumId w:val="5"/>
  </w:num>
  <w:num w:numId="14" w16cid:durableId="529488998">
    <w:abstractNumId w:val="6"/>
  </w:num>
  <w:num w:numId="15" w16cid:durableId="1370835344">
    <w:abstractNumId w:val="19"/>
  </w:num>
  <w:num w:numId="16" w16cid:durableId="1555846379">
    <w:abstractNumId w:val="20"/>
  </w:num>
  <w:num w:numId="17" w16cid:durableId="165941767">
    <w:abstractNumId w:val="25"/>
  </w:num>
  <w:num w:numId="18" w16cid:durableId="2138646524">
    <w:abstractNumId w:val="23"/>
  </w:num>
  <w:num w:numId="19" w16cid:durableId="1929999880">
    <w:abstractNumId w:val="24"/>
  </w:num>
  <w:num w:numId="20" w16cid:durableId="78217063">
    <w:abstractNumId w:val="2"/>
  </w:num>
  <w:num w:numId="21" w16cid:durableId="2083331114">
    <w:abstractNumId w:val="10"/>
  </w:num>
  <w:num w:numId="22" w16cid:durableId="1066299343">
    <w:abstractNumId w:val="12"/>
  </w:num>
  <w:num w:numId="23" w16cid:durableId="1376352174">
    <w:abstractNumId w:val="21"/>
  </w:num>
  <w:num w:numId="24" w16cid:durableId="763887837">
    <w:abstractNumId w:val="9"/>
  </w:num>
  <w:num w:numId="25" w16cid:durableId="545920690">
    <w:abstractNumId w:val="15"/>
  </w:num>
  <w:num w:numId="26" w16cid:durableId="189126328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iyanka Y">
    <w15:presenceInfo w15:providerId="Windows Live" w15:userId="4c3c7c7f7559ad58"/>
  </w15:person>
  <w15:person w15:author="Nitesh Kumar Srivastava">
    <w15:presenceInfo w15:providerId="None" w15:userId="Nitesh Kumar Srivastav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D6"/>
    <w:rsid w:val="00011F6A"/>
    <w:rsid w:val="00033F00"/>
    <w:rsid w:val="00036D28"/>
    <w:rsid w:val="00047B9D"/>
    <w:rsid w:val="000B442B"/>
    <w:rsid w:val="000C6A11"/>
    <w:rsid w:val="000D4BBD"/>
    <w:rsid w:val="000E1E82"/>
    <w:rsid w:val="000E291C"/>
    <w:rsid w:val="000F139D"/>
    <w:rsid w:val="00101495"/>
    <w:rsid w:val="00110C32"/>
    <w:rsid w:val="00111418"/>
    <w:rsid w:val="00120AE0"/>
    <w:rsid w:val="00133F3E"/>
    <w:rsid w:val="00146036"/>
    <w:rsid w:val="001510A3"/>
    <w:rsid w:val="00164E22"/>
    <w:rsid w:val="00167545"/>
    <w:rsid w:val="00196CF4"/>
    <w:rsid w:val="001F42E4"/>
    <w:rsid w:val="001F4B48"/>
    <w:rsid w:val="001F5873"/>
    <w:rsid w:val="002028D6"/>
    <w:rsid w:val="00205601"/>
    <w:rsid w:val="002256BE"/>
    <w:rsid w:val="00225E6F"/>
    <w:rsid w:val="002372C8"/>
    <w:rsid w:val="0025014D"/>
    <w:rsid w:val="00275AE2"/>
    <w:rsid w:val="002D0023"/>
    <w:rsid w:val="002E5BFC"/>
    <w:rsid w:val="002F60E7"/>
    <w:rsid w:val="002F7F38"/>
    <w:rsid w:val="00306BED"/>
    <w:rsid w:val="0034612C"/>
    <w:rsid w:val="00346656"/>
    <w:rsid w:val="00352A1D"/>
    <w:rsid w:val="00366CC7"/>
    <w:rsid w:val="0039273E"/>
    <w:rsid w:val="003A3959"/>
    <w:rsid w:val="003A7E9C"/>
    <w:rsid w:val="003B02B4"/>
    <w:rsid w:val="003D4619"/>
    <w:rsid w:val="003E77E1"/>
    <w:rsid w:val="003F5A3A"/>
    <w:rsid w:val="00424542"/>
    <w:rsid w:val="00424B43"/>
    <w:rsid w:val="0043720A"/>
    <w:rsid w:val="00463D88"/>
    <w:rsid w:val="004723C4"/>
    <w:rsid w:val="00481762"/>
    <w:rsid w:val="00485CCF"/>
    <w:rsid w:val="004919DB"/>
    <w:rsid w:val="00492FA1"/>
    <w:rsid w:val="004C0CCE"/>
    <w:rsid w:val="004D4E60"/>
    <w:rsid w:val="00501510"/>
    <w:rsid w:val="005579C3"/>
    <w:rsid w:val="00583BE4"/>
    <w:rsid w:val="005953CA"/>
    <w:rsid w:val="005A7165"/>
    <w:rsid w:val="005F01F2"/>
    <w:rsid w:val="006113D5"/>
    <w:rsid w:val="00644917"/>
    <w:rsid w:val="00673105"/>
    <w:rsid w:val="006A1065"/>
    <w:rsid w:val="006E2F9E"/>
    <w:rsid w:val="00706DAC"/>
    <w:rsid w:val="007700F2"/>
    <w:rsid w:val="007A6E98"/>
    <w:rsid w:val="007B0224"/>
    <w:rsid w:val="007C64BD"/>
    <w:rsid w:val="007F6B1F"/>
    <w:rsid w:val="007F70DF"/>
    <w:rsid w:val="00825E34"/>
    <w:rsid w:val="00875308"/>
    <w:rsid w:val="00891530"/>
    <w:rsid w:val="00895738"/>
    <w:rsid w:val="008A2249"/>
    <w:rsid w:val="008D165C"/>
    <w:rsid w:val="008F4A25"/>
    <w:rsid w:val="00945802"/>
    <w:rsid w:val="00950FD6"/>
    <w:rsid w:val="009557F0"/>
    <w:rsid w:val="00975826"/>
    <w:rsid w:val="00977CCB"/>
    <w:rsid w:val="00983864"/>
    <w:rsid w:val="00983DA5"/>
    <w:rsid w:val="00995D38"/>
    <w:rsid w:val="009A0B7F"/>
    <w:rsid w:val="009A3D9D"/>
    <w:rsid w:val="009A52BE"/>
    <w:rsid w:val="009E5050"/>
    <w:rsid w:val="009E7C20"/>
    <w:rsid w:val="00A04D98"/>
    <w:rsid w:val="00A33BFD"/>
    <w:rsid w:val="00A6093C"/>
    <w:rsid w:val="00A7432D"/>
    <w:rsid w:val="00A76C9F"/>
    <w:rsid w:val="00AA2F9C"/>
    <w:rsid w:val="00AC018D"/>
    <w:rsid w:val="00AC775C"/>
    <w:rsid w:val="00AD6E98"/>
    <w:rsid w:val="00AF2409"/>
    <w:rsid w:val="00AF540E"/>
    <w:rsid w:val="00B06531"/>
    <w:rsid w:val="00B71765"/>
    <w:rsid w:val="00B951B7"/>
    <w:rsid w:val="00BA2C14"/>
    <w:rsid w:val="00BB52F4"/>
    <w:rsid w:val="00BD1CAC"/>
    <w:rsid w:val="00BF35C3"/>
    <w:rsid w:val="00BF58A9"/>
    <w:rsid w:val="00C03986"/>
    <w:rsid w:val="00C3510E"/>
    <w:rsid w:val="00C366BF"/>
    <w:rsid w:val="00C40770"/>
    <w:rsid w:val="00C508D6"/>
    <w:rsid w:val="00C64A5B"/>
    <w:rsid w:val="00C9315A"/>
    <w:rsid w:val="00C93CA9"/>
    <w:rsid w:val="00D051E8"/>
    <w:rsid w:val="00D1462B"/>
    <w:rsid w:val="00D2622E"/>
    <w:rsid w:val="00D6077F"/>
    <w:rsid w:val="00D76CEE"/>
    <w:rsid w:val="00D836E4"/>
    <w:rsid w:val="00D96ACA"/>
    <w:rsid w:val="00D97052"/>
    <w:rsid w:val="00DA3AB5"/>
    <w:rsid w:val="00DB7E7D"/>
    <w:rsid w:val="00DC0BF1"/>
    <w:rsid w:val="00DC7CAD"/>
    <w:rsid w:val="00DF2D22"/>
    <w:rsid w:val="00E00E36"/>
    <w:rsid w:val="00E410C1"/>
    <w:rsid w:val="00E51C80"/>
    <w:rsid w:val="00E77FBC"/>
    <w:rsid w:val="00E81881"/>
    <w:rsid w:val="00E95682"/>
    <w:rsid w:val="00E95E94"/>
    <w:rsid w:val="00EC38AC"/>
    <w:rsid w:val="00EF280D"/>
    <w:rsid w:val="00EF54E0"/>
    <w:rsid w:val="00F1472A"/>
    <w:rsid w:val="00F15567"/>
    <w:rsid w:val="00F420BF"/>
    <w:rsid w:val="00F678EC"/>
    <w:rsid w:val="00F700BF"/>
    <w:rsid w:val="00F72E9C"/>
    <w:rsid w:val="00F82B8B"/>
    <w:rsid w:val="00F927FE"/>
    <w:rsid w:val="00FB3EC1"/>
    <w:rsid w:val="00FB49F0"/>
    <w:rsid w:val="00FE1C66"/>
    <w:rsid w:val="00FF3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2E76"/>
  <w15:chartTrackingRefBased/>
  <w15:docId w15:val="{0FC4EB1B-8716-4C33-930A-B6051D59E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FD6"/>
    <w:rPr>
      <w:rFonts w:eastAsiaTheme="minorEastAsia"/>
      <w:lang w:val="en-IN"/>
    </w:rPr>
  </w:style>
  <w:style w:type="paragraph" w:styleId="Heading1">
    <w:name w:val="heading 1"/>
    <w:basedOn w:val="Normal"/>
    <w:next w:val="Normal"/>
    <w:link w:val="Heading1Char"/>
    <w:uiPriority w:val="9"/>
    <w:qFormat/>
    <w:rsid w:val="00950FD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50FD6"/>
    <w:pPr>
      <w:keepNext/>
      <w:keepLines/>
      <w:spacing w:before="120" w:after="0" w:line="240" w:lineRule="auto"/>
      <w:outlineLvl w:val="1"/>
    </w:pPr>
    <w:rPr>
      <w:rFonts w:asciiTheme="majorHAnsi" w:eastAsiaTheme="majorEastAsia" w:hAnsiTheme="majorHAnsi" w:cstheme="majorBidi"/>
      <w: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FD6"/>
    <w:rPr>
      <w:rFonts w:asciiTheme="majorHAnsi" w:eastAsiaTheme="majorEastAsia" w:hAnsiTheme="majorHAnsi" w:cstheme="majorBidi"/>
      <w:caps/>
      <w:sz w:val="36"/>
      <w:szCs w:val="36"/>
      <w:lang w:val="en-IN"/>
    </w:rPr>
  </w:style>
  <w:style w:type="character" w:customStyle="1" w:styleId="Heading2Char">
    <w:name w:val="Heading 2 Char"/>
    <w:basedOn w:val="DefaultParagraphFont"/>
    <w:link w:val="Heading2"/>
    <w:uiPriority w:val="9"/>
    <w:rsid w:val="00950FD6"/>
    <w:rPr>
      <w:rFonts w:asciiTheme="majorHAnsi" w:eastAsiaTheme="majorEastAsia" w:hAnsiTheme="majorHAnsi" w:cstheme="majorBidi"/>
      <w:caps/>
      <w:sz w:val="28"/>
      <w:szCs w:val="28"/>
      <w:lang w:val="en-IN"/>
    </w:rPr>
  </w:style>
  <w:style w:type="character" w:styleId="Hyperlink">
    <w:name w:val="Hyperlink"/>
    <w:basedOn w:val="DefaultParagraphFont"/>
    <w:uiPriority w:val="99"/>
    <w:unhideWhenUsed/>
    <w:rsid w:val="00950FD6"/>
    <w:rPr>
      <w:color w:val="0563C1" w:themeColor="hyperlink"/>
      <w:u w:val="single"/>
    </w:rPr>
  </w:style>
  <w:style w:type="paragraph" w:styleId="ListParagraph">
    <w:name w:val="List Paragraph"/>
    <w:basedOn w:val="Normal"/>
    <w:uiPriority w:val="34"/>
    <w:qFormat/>
    <w:rsid w:val="00950FD6"/>
    <w:pPr>
      <w:ind w:left="720"/>
      <w:contextualSpacing/>
    </w:pPr>
  </w:style>
  <w:style w:type="paragraph" w:styleId="TOCHeading">
    <w:name w:val="TOC Heading"/>
    <w:basedOn w:val="Heading1"/>
    <w:next w:val="Normal"/>
    <w:uiPriority w:val="39"/>
    <w:unhideWhenUsed/>
    <w:qFormat/>
    <w:rsid w:val="00950FD6"/>
    <w:pPr>
      <w:outlineLvl w:val="9"/>
    </w:pPr>
  </w:style>
  <w:style w:type="paragraph" w:styleId="TOC1">
    <w:name w:val="toc 1"/>
    <w:basedOn w:val="Normal"/>
    <w:next w:val="Normal"/>
    <w:autoRedefine/>
    <w:uiPriority w:val="39"/>
    <w:unhideWhenUsed/>
    <w:rsid w:val="00950FD6"/>
    <w:pPr>
      <w:tabs>
        <w:tab w:val="right" w:leader="dot" w:pos="9016"/>
      </w:tabs>
      <w:spacing w:after="100"/>
    </w:pPr>
    <w:rPr>
      <w:rFonts w:cs="Times New Roman"/>
      <w:lang w:val="en-US"/>
    </w:rPr>
  </w:style>
  <w:style w:type="table" w:styleId="TableGrid">
    <w:name w:val="Table Grid"/>
    <w:basedOn w:val="TableNormal"/>
    <w:uiPriority w:val="39"/>
    <w:rsid w:val="00950FD6"/>
    <w:pPr>
      <w:spacing w:after="0" w:line="240" w:lineRule="auto"/>
    </w:pPr>
    <w:rPr>
      <w:rFonts w:eastAsiaTheme="minorEastAsia"/>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950FD6"/>
    <w:pPr>
      <w:spacing w:after="0" w:line="240" w:lineRule="auto"/>
    </w:pPr>
    <w:rPr>
      <w:rFonts w:ascii="Calibri" w:eastAsiaTheme="minorHAnsi" w:hAnsi="Calibri"/>
      <w:szCs w:val="21"/>
    </w:rPr>
  </w:style>
  <w:style w:type="character" w:customStyle="1" w:styleId="PlainTextChar">
    <w:name w:val="Plain Text Char"/>
    <w:basedOn w:val="DefaultParagraphFont"/>
    <w:link w:val="PlainText"/>
    <w:uiPriority w:val="99"/>
    <w:rsid w:val="00950FD6"/>
    <w:rPr>
      <w:rFonts w:ascii="Calibri" w:hAnsi="Calibri"/>
      <w:szCs w:val="21"/>
      <w:lang w:val="en-IN"/>
    </w:rPr>
  </w:style>
  <w:style w:type="character" w:styleId="CommentReference">
    <w:name w:val="annotation reference"/>
    <w:basedOn w:val="DefaultParagraphFont"/>
    <w:uiPriority w:val="99"/>
    <w:semiHidden/>
    <w:unhideWhenUsed/>
    <w:rsid w:val="00950FD6"/>
    <w:rPr>
      <w:sz w:val="16"/>
      <w:szCs w:val="16"/>
    </w:rPr>
  </w:style>
  <w:style w:type="paragraph" w:styleId="CommentText">
    <w:name w:val="annotation text"/>
    <w:basedOn w:val="Normal"/>
    <w:link w:val="CommentTextChar"/>
    <w:uiPriority w:val="99"/>
    <w:unhideWhenUsed/>
    <w:rsid w:val="00950FD6"/>
    <w:pPr>
      <w:spacing w:line="240" w:lineRule="auto"/>
    </w:pPr>
    <w:rPr>
      <w:sz w:val="20"/>
      <w:szCs w:val="20"/>
    </w:rPr>
  </w:style>
  <w:style w:type="character" w:customStyle="1" w:styleId="CommentTextChar">
    <w:name w:val="Comment Text Char"/>
    <w:basedOn w:val="DefaultParagraphFont"/>
    <w:link w:val="CommentText"/>
    <w:uiPriority w:val="99"/>
    <w:rsid w:val="00950FD6"/>
    <w:rPr>
      <w:rFonts w:eastAsiaTheme="minorEastAsia"/>
      <w:sz w:val="20"/>
      <w:szCs w:val="20"/>
      <w:lang w:val="en-IN"/>
    </w:rPr>
  </w:style>
  <w:style w:type="paragraph" w:styleId="BodyText">
    <w:name w:val="Body Text"/>
    <w:basedOn w:val="Normal"/>
    <w:link w:val="BodyTextChar"/>
    <w:autoRedefine/>
    <w:rsid w:val="00950FD6"/>
    <w:pPr>
      <w:spacing w:after="0" w:line="240" w:lineRule="auto"/>
    </w:pPr>
    <w:rPr>
      <w:rFonts w:ascii="Calibri" w:eastAsia="Times New Roman" w:hAnsi="Calibri" w:cs="Times New Roman"/>
      <w:iCs/>
      <w:lang w:val="en-NZ" w:eastAsia="en-NZ"/>
    </w:rPr>
  </w:style>
  <w:style w:type="character" w:customStyle="1" w:styleId="BodyTextChar">
    <w:name w:val="Body Text Char"/>
    <w:basedOn w:val="DefaultParagraphFont"/>
    <w:link w:val="BodyText"/>
    <w:rsid w:val="00950FD6"/>
    <w:rPr>
      <w:rFonts w:ascii="Calibri" w:eastAsia="Times New Roman" w:hAnsi="Calibri" w:cs="Times New Roman"/>
      <w:iCs/>
      <w:lang w:val="en-NZ" w:eastAsia="en-NZ"/>
    </w:rPr>
  </w:style>
  <w:style w:type="paragraph" w:styleId="BlockText">
    <w:name w:val="Block Text"/>
    <w:basedOn w:val="Normal"/>
    <w:rsid w:val="00950FD6"/>
    <w:pPr>
      <w:spacing w:before="120" w:after="120" w:line="240" w:lineRule="auto"/>
    </w:pPr>
    <w:rPr>
      <w:rFonts w:ascii="Arial Bold" w:eastAsia="Times New Roman" w:hAnsi="Arial Bold" w:cs="Times New Roman"/>
      <w:b/>
      <w:sz w:val="20"/>
      <w:szCs w:val="24"/>
      <w:lang w:val="en-US"/>
    </w:rPr>
  </w:style>
  <w:style w:type="paragraph" w:customStyle="1" w:styleId="RevHty">
    <w:name w:val="RevHty"/>
    <w:basedOn w:val="BlockText"/>
    <w:autoRedefine/>
    <w:rsid w:val="00950FD6"/>
    <w:pPr>
      <w:keepNext/>
      <w:keepLines/>
    </w:pPr>
    <w:rPr>
      <w:rFonts w:ascii="Calibri" w:hAnsi="Calibri" w:cs="Arial"/>
      <w:color w:val="000000" w:themeColor="text1"/>
      <w:sz w:val="22"/>
      <w:szCs w:val="22"/>
    </w:rPr>
  </w:style>
  <w:style w:type="paragraph" w:customStyle="1" w:styleId="paragraph">
    <w:name w:val="paragraph"/>
    <w:basedOn w:val="Normal"/>
    <w:rsid w:val="0064491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644917"/>
  </w:style>
  <w:style w:type="character" w:customStyle="1" w:styleId="eop">
    <w:name w:val="eop"/>
    <w:basedOn w:val="DefaultParagraphFont"/>
    <w:rsid w:val="00644917"/>
  </w:style>
  <w:style w:type="paragraph" w:styleId="TOC2">
    <w:name w:val="toc 2"/>
    <w:basedOn w:val="Normal"/>
    <w:next w:val="Normal"/>
    <w:autoRedefine/>
    <w:uiPriority w:val="39"/>
    <w:unhideWhenUsed/>
    <w:rsid w:val="00C40770"/>
    <w:pPr>
      <w:spacing w:after="100"/>
      <w:ind w:left="220"/>
    </w:pPr>
  </w:style>
  <w:style w:type="character" w:customStyle="1" w:styleId="findhit">
    <w:name w:val="findhit"/>
    <w:basedOn w:val="DefaultParagraphFont"/>
    <w:rsid w:val="00EC38AC"/>
  </w:style>
  <w:style w:type="character" w:customStyle="1" w:styleId="highlight">
    <w:name w:val="highlight"/>
    <w:basedOn w:val="DefaultParagraphFont"/>
    <w:rsid w:val="00120AE0"/>
  </w:style>
  <w:style w:type="paragraph" w:styleId="CommentSubject">
    <w:name w:val="annotation subject"/>
    <w:basedOn w:val="CommentText"/>
    <w:next w:val="CommentText"/>
    <w:link w:val="CommentSubjectChar"/>
    <w:uiPriority w:val="99"/>
    <w:semiHidden/>
    <w:unhideWhenUsed/>
    <w:rsid w:val="00891530"/>
    <w:rPr>
      <w:b/>
      <w:bCs/>
    </w:rPr>
  </w:style>
  <w:style w:type="character" w:customStyle="1" w:styleId="CommentSubjectChar">
    <w:name w:val="Comment Subject Char"/>
    <w:basedOn w:val="CommentTextChar"/>
    <w:link w:val="CommentSubject"/>
    <w:uiPriority w:val="99"/>
    <w:semiHidden/>
    <w:rsid w:val="00891530"/>
    <w:rPr>
      <w:rFonts w:eastAsiaTheme="minorEastAsia"/>
      <w:b/>
      <w:bCs/>
      <w:sz w:val="20"/>
      <w:szCs w:val="20"/>
      <w:lang w:val="en-IN"/>
    </w:rPr>
  </w:style>
  <w:style w:type="paragraph" w:styleId="Revision">
    <w:name w:val="Revision"/>
    <w:hidden/>
    <w:uiPriority w:val="99"/>
    <w:semiHidden/>
    <w:rsid w:val="00977CCB"/>
    <w:pPr>
      <w:spacing w:after="0" w:line="240" w:lineRule="auto"/>
    </w:pPr>
    <w:rPr>
      <w:rFonts w:eastAsiaTheme="minorEastAsia"/>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9523">
      <w:bodyDiv w:val="1"/>
      <w:marLeft w:val="0"/>
      <w:marRight w:val="0"/>
      <w:marTop w:val="0"/>
      <w:marBottom w:val="0"/>
      <w:divBdr>
        <w:top w:val="none" w:sz="0" w:space="0" w:color="auto"/>
        <w:left w:val="none" w:sz="0" w:space="0" w:color="auto"/>
        <w:bottom w:val="none" w:sz="0" w:space="0" w:color="auto"/>
        <w:right w:val="none" w:sz="0" w:space="0" w:color="auto"/>
      </w:divBdr>
      <w:divsChild>
        <w:div w:id="461196529">
          <w:marLeft w:val="0"/>
          <w:marRight w:val="0"/>
          <w:marTop w:val="0"/>
          <w:marBottom w:val="0"/>
          <w:divBdr>
            <w:top w:val="none" w:sz="0" w:space="0" w:color="auto"/>
            <w:left w:val="none" w:sz="0" w:space="0" w:color="auto"/>
            <w:bottom w:val="none" w:sz="0" w:space="0" w:color="auto"/>
            <w:right w:val="none" w:sz="0" w:space="0" w:color="auto"/>
          </w:divBdr>
          <w:divsChild>
            <w:div w:id="401027820">
              <w:marLeft w:val="0"/>
              <w:marRight w:val="0"/>
              <w:marTop w:val="0"/>
              <w:marBottom w:val="0"/>
              <w:divBdr>
                <w:top w:val="none" w:sz="0" w:space="0" w:color="auto"/>
                <w:left w:val="none" w:sz="0" w:space="0" w:color="auto"/>
                <w:bottom w:val="none" w:sz="0" w:space="0" w:color="auto"/>
                <w:right w:val="none" w:sz="0" w:space="0" w:color="auto"/>
              </w:divBdr>
            </w:div>
          </w:divsChild>
        </w:div>
        <w:div w:id="1457720619">
          <w:marLeft w:val="0"/>
          <w:marRight w:val="0"/>
          <w:marTop w:val="0"/>
          <w:marBottom w:val="0"/>
          <w:divBdr>
            <w:top w:val="none" w:sz="0" w:space="0" w:color="auto"/>
            <w:left w:val="none" w:sz="0" w:space="0" w:color="auto"/>
            <w:bottom w:val="none" w:sz="0" w:space="0" w:color="auto"/>
            <w:right w:val="none" w:sz="0" w:space="0" w:color="auto"/>
          </w:divBdr>
          <w:divsChild>
            <w:div w:id="1416635780">
              <w:marLeft w:val="0"/>
              <w:marRight w:val="0"/>
              <w:marTop w:val="0"/>
              <w:marBottom w:val="0"/>
              <w:divBdr>
                <w:top w:val="none" w:sz="0" w:space="0" w:color="auto"/>
                <w:left w:val="none" w:sz="0" w:space="0" w:color="auto"/>
                <w:bottom w:val="none" w:sz="0" w:space="0" w:color="auto"/>
                <w:right w:val="none" w:sz="0" w:space="0" w:color="auto"/>
              </w:divBdr>
            </w:div>
          </w:divsChild>
        </w:div>
        <w:div w:id="777331377">
          <w:marLeft w:val="0"/>
          <w:marRight w:val="0"/>
          <w:marTop w:val="0"/>
          <w:marBottom w:val="0"/>
          <w:divBdr>
            <w:top w:val="none" w:sz="0" w:space="0" w:color="auto"/>
            <w:left w:val="none" w:sz="0" w:space="0" w:color="auto"/>
            <w:bottom w:val="none" w:sz="0" w:space="0" w:color="auto"/>
            <w:right w:val="none" w:sz="0" w:space="0" w:color="auto"/>
          </w:divBdr>
          <w:divsChild>
            <w:div w:id="644045558">
              <w:marLeft w:val="0"/>
              <w:marRight w:val="0"/>
              <w:marTop w:val="0"/>
              <w:marBottom w:val="0"/>
              <w:divBdr>
                <w:top w:val="none" w:sz="0" w:space="0" w:color="auto"/>
                <w:left w:val="none" w:sz="0" w:space="0" w:color="auto"/>
                <w:bottom w:val="none" w:sz="0" w:space="0" w:color="auto"/>
                <w:right w:val="none" w:sz="0" w:space="0" w:color="auto"/>
              </w:divBdr>
            </w:div>
          </w:divsChild>
        </w:div>
        <w:div w:id="1202212561">
          <w:marLeft w:val="0"/>
          <w:marRight w:val="0"/>
          <w:marTop w:val="0"/>
          <w:marBottom w:val="0"/>
          <w:divBdr>
            <w:top w:val="none" w:sz="0" w:space="0" w:color="auto"/>
            <w:left w:val="none" w:sz="0" w:space="0" w:color="auto"/>
            <w:bottom w:val="none" w:sz="0" w:space="0" w:color="auto"/>
            <w:right w:val="none" w:sz="0" w:space="0" w:color="auto"/>
          </w:divBdr>
          <w:divsChild>
            <w:div w:id="71003426">
              <w:marLeft w:val="0"/>
              <w:marRight w:val="0"/>
              <w:marTop w:val="0"/>
              <w:marBottom w:val="0"/>
              <w:divBdr>
                <w:top w:val="none" w:sz="0" w:space="0" w:color="auto"/>
                <w:left w:val="none" w:sz="0" w:space="0" w:color="auto"/>
                <w:bottom w:val="none" w:sz="0" w:space="0" w:color="auto"/>
                <w:right w:val="none" w:sz="0" w:space="0" w:color="auto"/>
              </w:divBdr>
            </w:div>
          </w:divsChild>
        </w:div>
        <w:div w:id="526916450">
          <w:marLeft w:val="0"/>
          <w:marRight w:val="0"/>
          <w:marTop w:val="0"/>
          <w:marBottom w:val="0"/>
          <w:divBdr>
            <w:top w:val="none" w:sz="0" w:space="0" w:color="auto"/>
            <w:left w:val="none" w:sz="0" w:space="0" w:color="auto"/>
            <w:bottom w:val="none" w:sz="0" w:space="0" w:color="auto"/>
            <w:right w:val="none" w:sz="0" w:space="0" w:color="auto"/>
          </w:divBdr>
          <w:divsChild>
            <w:div w:id="1451851772">
              <w:marLeft w:val="0"/>
              <w:marRight w:val="0"/>
              <w:marTop w:val="0"/>
              <w:marBottom w:val="0"/>
              <w:divBdr>
                <w:top w:val="none" w:sz="0" w:space="0" w:color="auto"/>
                <w:left w:val="none" w:sz="0" w:space="0" w:color="auto"/>
                <w:bottom w:val="none" w:sz="0" w:space="0" w:color="auto"/>
                <w:right w:val="none" w:sz="0" w:space="0" w:color="auto"/>
              </w:divBdr>
            </w:div>
          </w:divsChild>
        </w:div>
        <w:div w:id="661006348">
          <w:marLeft w:val="0"/>
          <w:marRight w:val="0"/>
          <w:marTop w:val="0"/>
          <w:marBottom w:val="0"/>
          <w:divBdr>
            <w:top w:val="none" w:sz="0" w:space="0" w:color="auto"/>
            <w:left w:val="none" w:sz="0" w:space="0" w:color="auto"/>
            <w:bottom w:val="none" w:sz="0" w:space="0" w:color="auto"/>
            <w:right w:val="none" w:sz="0" w:space="0" w:color="auto"/>
          </w:divBdr>
          <w:divsChild>
            <w:div w:id="519247945">
              <w:marLeft w:val="0"/>
              <w:marRight w:val="0"/>
              <w:marTop w:val="0"/>
              <w:marBottom w:val="0"/>
              <w:divBdr>
                <w:top w:val="none" w:sz="0" w:space="0" w:color="auto"/>
                <w:left w:val="none" w:sz="0" w:space="0" w:color="auto"/>
                <w:bottom w:val="none" w:sz="0" w:space="0" w:color="auto"/>
                <w:right w:val="none" w:sz="0" w:space="0" w:color="auto"/>
              </w:divBdr>
            </w:div>
          </w:divsChild>
        </w:div>
        <w:div w:id="1805388200">
          <w:marLeft w:val="0"/>
          <w:marRight w:val="0"/>
          <w:marTop w:val="0"/>
          <w:marBottom w:val="0"/>
          <w:divBdr>
            <w:top w:val="none" w:sz="0" w:space="0" w:color="auto"/>
            <w:left w:val="none" w:sz="0" w:space="0" w:color="auto"/>
            <w:bottom w:val="none" w:sz="0" w:space="0" w:color="auto"/>
            <w:right w:val="none" w:sz="0" w:space="0" w:color="auto"/>
          </w:divBdr>
          <w:divsChild>
            <w:div w:id="2026057103">
              <w:marLeft w:val="0"/>
              <w:marRight w:val="0"/>
              <w:marTop w:val="0"/>
              <w:marBottom w:val="0"/>
              <w:divBdr>
                <w:top w:val="none" w:sz="0" w:space="0" w:color="auto"/>
                <w:left w:val="none" w:sz="0" w:space="0" w:color="auto"/>
                <w:bottom w:val="none" w:sz="0" w:space="0" w:color="auto"/>
                <w:right w:val="none" w:sz="0" w:space="0" w:color="auto"/>
              </w:divBdr>
            </w:div>
          </w:divsChild>
        </w:div>
        <w:div w:id="720595513">
          <w:marLeft w:val="0"/>
          <w:marRight w:val="0"/>
          <w:marTop w:val="0"/>
          <w:marBottom w:val="0"/>
          <w:divBdr>
            <w:top w:val="none" w:sz="0" w:space="0" w:color="auto"/>
            <w:left w:val="none" w:sz="0" w:space="0" w:color="auto"/>
            <w:bottom w:val="none" w:sz="0" w:space="0" w:color="auto"/>
            <w:right w:val="none" w:sz="0" w:space="0" w:color="auto"/>
          </w:divBdr>
          <w:divsChild>
            <w:div w:id="92559911">
              <w:marLeft w:val="0"/>
              <w:marRight w:val="0"/>
              <w:marTop w:val="0"/>
              <w:marBottom w:val="0"/>
              <w:divBdr>
                <w:top w:val="none" w:sz="0" w:space="0" w:color="auto"/>
                <w:left w:val="none" w:sz="0" w:space="0" w:color="auto"/>
                <w:bottom w:val="none" w:sz="0" w:space="0" w:color="auto"/>
                <w:right w:val="none" w:sz="0" w:space="0" w:color="auto"/>
              </w:divBdr>
            </w:div>
          </w:divsChild>
        </w:div>
        <w:div w:id="1365136560">
          <w:marLeft w:val="0"/>
          <w:marRight w:val="0"/>
          <w:marTop w:val="0"/>
          <w:marBottom w:val="0"/>
          <w:divBdr>
            <w:top w:val="none" w:sz="0" w:space="0" w:color="auto"/>
            <w:left w:val="none" w:sz="0" w:space="0" w:color="auto"/>
            <w:bottom w:val="none" w:sz="0" w:space="0" w:color="auto"/>
            <w:right w:val="none" w:sz="0" w:space="0" w:color="auto"/>
          </w:divBdr>
          <w:divsChild>
            <w:div w:id="1154644906">
              <w:marLeft w:val="0"/>
              <w:marRight w:val="0"/>
              <w:marTop w:val="0"/>
              <w:marBottom w:val="0"/>
              <w:divBdr>
                <w:top w:val="none" w:sz="0" w:space="0" w:color="auto"/>
                <w:left w:val="none" w:sz="0" w:space="0" w:color="auto"/>
                <w:bottom w:val="none" w:sz="0" w:space="0" w:color="auto"/>
                <w:right w:val="none" w:sz="0" w:space="0" w:color="auto"/>
              </w:divBdr>
            </w:div>
          </w:divsChild>
        </w:div>
        <w:div w:id="265693384">
          <w:marLeft w:val="0"/>
          <w:marRight w:val="0"/>
          <w:marTop w:val="0"/>
          <w:marBottom w:val="0"/>
          <w:divBdr>
            <w:top w:val="none" w:sz="0" w:space="0" w:color="auto"/>
            <w:left w:val="none" w:sz="0" w:space="0" w:color="auto"/>
            <w:bottom w:val="none" w:sz="0" w:space="0" w:color="auto"/>
            <w:right w:val="none" w:sz="0" w:space="0" w:color="auto"/>
          </w:divBdr>
          <w:divsChild>
            <w:div w:id="293143012">
              <w:marLeft w:val="0"/>
              <w:marRight w:val="0"/>
              <w:marTop w:val="0"/>
              <w:marBottom w:val="0"/>
              <w:divBdr>
                <w:top w:val="none" w:sz="0" w:space="0" w:color="auto"/>
                <w:left w:val="none" w:sz="0" w:space="0" w:color="auto"/>
                <w:bottom w:val="none" w:sz="0" w:space="0" w:color="auto"/>
                <w:right w:val="none" w:sz="0" w:space="0" w:color="auto"/>
              </w:divBdr>
            </w:div>
          </w:divsChild>
        </w:div>
        <w:div w:id="220872781">
          <w:marLeft w:val="0"/>
          <w:marRight w:val="0"/>
          <w:marTop w:val="0"/>
          <w:marBottom w:val="0"/>
          <w:divBdr>
            <w:top w:val="none" w:sz="0" w:space="0" w:color="auto"/>
            <w:left w:val="none" w:sz="0" w:space="0" w:color="auto"/>
            <w:bottom w:val="none" w:sz="0" w:space="0" w:color="auto"/>
            <w:right w:val="none" w:sz="0" w:space="0" w:color="auto"/>
          </w:divBdr>
          <w:divsChild>
            <w:div w:id="182130206">
              <w:marLeft w:val="0"/>
              <w:marRight w:val="0"/>
              <w:marTop w:val="0"/>
              <w:marBottom w:val="0"/>
              <w:divBdr>
                <w:top w:val="none" w:sz="0" w:space="0" w:color="auto"/>
                <w:left w:val="none" w:sz="0" w:space="0" w:color="auto"/>
                <w:bottom w:val="none" w:sz="0" w:space="0" w:color="auto"/>
                <w:right w:val="none" w:sz="0" w:space="0" w:color="auto"/>
              </w:divBdr>
            </w:div>
          </w:divsChild>
        </w:div>
        <w:div w:id="411705590">
          <w:marLeft w:val="0"/>
          <w:marRight w:val="0"/>
          <w:marTop w:val="0"/>
          <w:marBottom w:val="0"/>
          <w:divBdr>
            <w:top w:val="none" w:sz="0" w:space="0" w:color="auto"/>
            <w:left w:val="none" w:sz="0" w:space="0" w:color="auto"/>
            <w:bottom w:val="none" w:sz="0" w:space="0" w:color="auto"/>
            <w:right w:val="none" w:sz="0" w:space="0" w:color="auto"/>
          </w:divBdr>
          <w:divsChild>
            <w:div w:id="1599363699">
              <w:marLeft w:val="0"/>
              <w:marRight w:val="0"/>
              <w:marTop w:val="0"/>
              <w:marBottom w:val="0"/>
              <w:divBdr>
                <w:top w:val="none" w:sz="0" w:space="0" w:color="auto"/>
                <w:left w:val="none" w:sz="0" w:space="0" w:color="auto"/>
                <w:bottom w:val="none" w:sz="0" w:space="0" w:color="auto"/>
                <w:right w:val="none" w:sz="0" w:space="0" w:color="auto"/>
              </w:divBdr>
            </w:div>
          </w:divsChild>
        </w:div>
        <w:div w:id="1946577641">
          <w:marLeft w:val="0"/>
          <w:marRight w:val="0"/>
          <w:marTop w:val="0"/>
          <w:marBottom w:val="0"/>
          <w:divBdr>
            <w:top w:val="none" w:sz="0" w:space="0" w:color="auto"/>
            <w:left w:val="none" w:sz="0" w:space="0" w:color="auto"/>
            <w:bottom w:val="none" w:sz="0" w:space="0" w:color="auto"/>
            <w:right w:val="none" w:sz="0" w:space="0" w:color="auto"/>
          </w:divBdr>
          <w:divsChild>
            <w:div w:id="396787367">
              <w:marLeft w:val="0"/>
              <w:marRight w:val="0"/>
              <w:marTop w:val="0"/>
              <w:marBottom w:val="0"/>
              <w:divBdr>
                <w:top w:val="none" w:sz="0" w:space="0" w:color="auto"/>
                <w:left w:val="none" w:sz="0" w:space="0" w:color="auto"/>
                <w:bottom w:val="none" w:sz="0" w:space="0" w:color="auto"/>
                <w:right w:val="none" w:sz="0" w:space="0" w:color="auto"/>
              </w:divBdr>
            </w:div>
          </w:divsChild>
        </w:div>
        <w:div w:id="1554268135">
          <w:marLeft w:val="0"/>
          <w:marRight w:val="0"/>
          <w:marTop w:val="0"/>
          <w:marBottom w:val="0"/>
          <w:divBdr>
            <w:top w:val="none" w:sz="0" w:space="0" w:color="auto"/>
            <w:left w:val="none" w:sz="0" w:space="0" w:color="auto"/>
            <w:bottom w:val="none" w:sz="0" w:space="0" w:color="auto"/>
            <w:right w:val="none" w:sz="0" w:space="0" w:color="auto"/>
          </w:divBdr>
          <w:divsChild>
            <w:div w:id="28068655">
              <w:marLeft w:val="0"/>
              <w:marRight w:val="0"/>
              <w:marTop w:val="0"/>
              <w:marBottom w:val="0"/>
              <w:divBdr>
                <w:top w:val="none" w:sz="0" w:space="0" w:color="auto"/>
                <w:left w:val="none" w:sz="0" w:space="0" w:color="auto"/>
                <w:bottom w:val="none" w:sz="0" w:space="0" w:color="auto"/>
                <w:right w:val="none" w:sz="0" w:space="0" w:color="auto"/>
              </w:divBdr>
            </w:div>
          </w:divsChild>
        </w:div>
        <w:div w:id="10762244">
          <w:marLeft w:val="0"/>
          <w:marRight w:val="0"/>
          <w:marTop w:val="0"/>
          <w:marBottom w:val="0"/>
          <w:divBdr>
            <w:top w:val="none" w:sz="0" w:space="0" w:color="auto"/>
            <w:left w:val="none" w:sz="0" w:space="0" w:color="auto"/>
            <w:bottom w:val="none" w:sz="0" w:space="0" w:color="auto"/>
            <w:right w:val="none" w:sz="0" w:space="0" w:color="auto"/>
          </w:divBdr>
          <w:divsChild>
            <w:div w:id="638191823">
              <w:marLeft w:val="0"/>
              <w:marRight w:val="0"/>
              <w:marTop w:val="0"/>
              <w:marBottom w:val="0"/>
              <w:divBdr>
                <w:top w:val="none" w:sz="0" w:space="0" w:color="auto"/>
                <w:left w:val="none" w:sz="0" w:space="0" w:color="auto"/>
                <w:bottom w:val="none" w:sz="0" w:space="0" w:color="auto"/>
                <w:right w:val="none" w:sz="0" w:space="0" w:color="auto"/>
              </w:divBdr>
            </w:div>
          </w:divsChild>
        </w:div>
        <w:div w:id="1002003123">
          <w:marLeft w:val="0"/>
          <w:marRight w:val="0"/>
          <w:marTop w:val="0"/>
          <w:marBottom w:val="0"/>
          <w:divBdr>
            <w:top w:val="none" w:sz="0" w:space="0" w:color="auto"/>
            <w:left w:val="none" w:sz="0" w:space="0" w:color="auto"/>
            <w:bottom w:val="none" w:sz="0" w:space="0" w:color="auto"/>
            <w:right w:val="none" w:sz="0" w:space="0" w:color="auto"/>
          </w:divBdr>
          <w:divsChild>
            <w:div w:id="486095664">
              <w:marLeft w:val="0"/>
              <w:marRight w:val="0"/>
              <w:marTop w:val="0"/>
              <w:marBottom w:val="0"/>
              <w:divBdr>
                <w:top w:val="none" w:sz="0" w:space="0" w:color="auto"/>
                <w:left w:val="none" w:sz="0" w:space="0" w:color="auto"/>
                <w:bottom w:val="none" w:sz="0" w:space="0" w:color="auto"/>
                <w:right w:val="none" w:sz="0" w:space="0" w:color="auto"/>
              </w:divBdr>
            </w:div>
          </w:divsChild>
        </w:div>
        <w:div w:id="756825043">
          <w:marLeft w:val="0"/>
          <w:marRight w:val="0"/>
          <w:marTop w:val="0"/>
          <w:marBottom w:val="0"/>
          <w:divBdr>
            <w:top w:val="none" w:sz="0" w:space="0" w:color="auto"/>
            <w:left w:val="none" w:sz="0" w:space="0" w:color="auto"/>
            <w:bottom w:val="none" w:sz="0" w:space="0" w:color="auto"/>
            <w:right w:val="none" w:sz="0" w:space="0" w:color="auto"/>
          </w:divBdr>
          <w:divsChild>
            <w:div w:id="456728636">
              <w:marLeft w:val="0"/>
              <w:marRight w:val="0"/>
              <w:marTop w:val="0"/>
              <w:marBottom w:val="0"/>
              <w:divBdr>
                <w:top w:val="none" w:sz="0" w:space="0" w:color="auto"/>
                <w:left w:val="none" w:sz="0" w:space="0" w:color="auto"/>
                <w:bottom w:val="none" w:sz="0" w:space="0" w:color="auto"/>
                <w:right w:val="none" w:sz="0" w:space="0" w:color="auto"/>
              </w:divBdr>
            </w:div>
          </w:divsChild>
        </w:div>
        <w:div w:id="264310768">
          <w:marLeft w:val="0"/>
          <w:marRight w:val="0"/>
          <w:marTop w:val="0"/>
          <w:marBottom w:val="0"/>
          <w:divBdr>
            <w:top w:val="none" w:sz="0" w:space="0" w:color="auto"/>
            <w:left w:val="none" w:sz="0" w:space="0" w:color="auto"/>
            <w:bottom w:val="none" w:sz="0" w:space="0" w:color="auto"/>
            <w:right w:val="none" w:sz="0" w:space="0" w:color="auto"/>
          </w:divBdr>
          <w:divsChild>
            <w:div w:id="445974352">
              <w:marLeft w:val="0"/>
              <w:marRight w:val="0"/>
              <w:marTop w:val="0"/>
              <w:marBottom w:val="0"/>
              <w:divBdr>
                <w:top w:val="none" w:sz="0" w:space="0" w:color="auto"/>
                <w:left w:val="none" w:sz="0" w:space="0" w:color="auto"/>
                <w:bottom w:val="none" w:sz="0" w:space="0" w:color="auto"/>
                <w:right w:val="none" w:sz="0" w:space="0" w:color="auto"/>
              </w:divBdr>
            </w:div>
          </w:divsChild>
        </w:div>
        <w:div w:id="943609397">
          <w:marLeft w:val="0"/>
          <w:marRight w:val="0"/>
          <w:marTop w:val="0"/>
          <w:marBottom w:val="0"/>
          <w:divBdr>
            <w:top w:val="none" w:sz="0" w:space="0" w:color="auto"/>
            <w:left w:val="none" w:sz="0" w:space="0" w:color="auto"/>
            <w:bottom w:val="none" w:sz="0" w:space="0" w:color="auto"/>
            <w:right w:val="none" w:sz="0" w:space="0" w:color="auto"/>
          </w:divBdr>
          <w:divsChild>
            <w:div w:id="1939948550">
              <w:marLeft w:val="0"/>
              <w:marRight w:val="0"/>
              <w:marTop w:val="0"/>
              <w:marBottom w:val="0"/>
              <w:divBdr>
                <w:top w:val="none" w:sz="0" w:space="0" w:color="auto"/>
                <w:left w:val="none" w:sz="0" w:space="0" w:color="auto"/>
                <w:bottom w:val="none" w:sz="0" w:space="0" w:color="auto"/>
                <w:right w:val="none" w:sz="0" w:space="0" w:color="auto"/>
              </w:divBdr>
            </w:div>
          </w:divsChild>
        </w:div>
        <w:div w:id="246958242">
          <w:marLeft w:val="0"/>
          <w:marRight w:val="0"/>
          <w:marTop w:val="0"/>
          <w:marBottom w:val="0"/>
          <w:divBdr>
            <w:top w:val="none" w:sz="0" w:space="0" w:color="auto"/>
            <w:left w:val="none" w:sz="0" w:space="0" w:color="auto"/>
            <w:bottom w:val="none" w:sz="0" w:space="0" w:color="auto"/>
            <w:right w:val="none" w:sz="0" w:space="0" w:color="auto"/>
          </w:divBdr>
          <w:divsChild>
            <w:div w:id="125443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840">
      <w:bodyDiv w:val="1"/>
      <w:marLeft w:val="0"/>
      <w:marRight w:val="0"/>
      <w:marTop w:val="0"/>
      <w:marBottom w:val="0"/>
      <w:divBdr>
        <w:top w:val="none" w:sz="0" w:space="0" w:color="auto"/>
        <w:left w:val="none" w:sz="0" w:space="0" w:color="auto"/>
        <w:bottom w:val="none" w:sz="0" w:space="0" w:color="auto"/>
        <w:right w:val="none" w:sz="0" w:space="0" w:color="auto"/>
      </w:divBdr>
      <w:divsChild>
        <w:div w:id="1916281948">
          <w:marLeft w:val="446"/>
          <w:marRight w:val="0"/>
          <w:marTop w:val="106"/>
          <w:marBottom w:val="120"/>
          <w:divBdr>
            <w:top w:val="none" w:sz="0" w:space="0" w:color="auto"/>
            <w:left w:val="none" w:sz="0" w:space="0" w:color="auto"/>
            <w:bottom w:val="none" w:sz="0" w:space="0" w:color="auto"/>
            <w:right w:val="none" w:sz="0" w:space="0" w:color="auto"/>
          </w:divBdr>
        </w:div>
        <w:div w:id="1890530721">
          <w:marLeft w:val="446"/>
          <w:marRight w:val="0"/>
          <w:marTop w:val="106"/>
          <w:marBottom w:val="120"/>
          <w:divBdr>
            <w:top w:val="none" w:sz="0" w:space="0" w:color="auto"/>
            <w:left w:val="none" w:sz="0" w:space="0" w:color="auto"/>
            <w:bottom w:val="none" w:sz="0" w:space="0" w:color="auto"/>
            <w:right w:val="none" w:sz="0" w:space="0" w:color="auto"/>
          </w:divBdr>
        </w:div>
        <w:div w:id="1619950755">
          <w:marLeft w:val="446"/>
          <w:marRight w:val="0"/>
          <w:marTop w:val="106"/>
          <w:marBottom w:val="120"/>
          <w:divBdr>
            <w:top w:val="none" w:sz="0" w:space="0" w:color="auto"/>
            <w:left w:val="none" w:sz="0" w:space="0" w:color="auto"/>
            <w:bottom w:val="none" w:sz="0" w:space="0" w:color="auto"/>
            <w:right w:val="none" w:sz="0" w:space="0" w:color="auto"/>
          </w:divBdr>
        </w:div>
        <w:div w:id="920333048">
          <w:marLeft w:val="446"/>
          <w:marRight w:val="0"/>
          <w:marTop w:val="106"/>
          <w:marBottom w:val="120"/>
          <w:divBdr>
            <w:top w:val="none" w:sz="0" w:space="0" w:color="auto"/>
            <w:left w:val="none" w:sz="0" w:space="0" w:color="auto"/>
            <w:bottom w:val="none" w:sz="0" w:space="0" w:color="auto"/>
            <w:right w:val="none" w:sz="0" w:space="0" w:color="auto"/>
          </w:divBdr>
        </w:div>
      </w:divsChild>
    </w:div>
    <w:div w:id="534393428">
      <w:bodyDiv w:val="1"/>
      <w:marLeft w:val="0"/>
      <w:marRight w:val="0"/>
      <w:marTop w:val="0"/>
      <w:marBottom w:val="0"/>
      <w:divBdr>
        <w:top w:val="none" w:sz="0" w:space="0" w:color="auto"/>
        <w:left w:val="none" w:sz="0" w:space="0" w:color="auto"/>
        <w:bottom w:val="none" w:sz="0" w:space="0" w:color="auto"/>
        <w:right w:val="none" w:sz="0" w:space="0" w:color="auto"/>
      </w:divBdr>
      <w:divsChild>
        <w:div w:id="2037539733">
          <w:marLeft w:val="0"/>
          <w:marRight w:val="0"/>
          <w:marTop w:val="0"/>
          <w:marBottom w:val="0"/>
          <w:divBdr>
            <w:top w:val="none" w:sz="0" w:space="0" w:color="auto"/>
            <w:left w:val="none" w:sz="0" w:space="0" w:color="auto"/>
            <w:bottom w:val="none" w:sz="0" w:space="0" w:color="auto"/>
            <w:right w:val="none" w:sz="0" w:space="0" w:color="auto"/>
          </w:divBdr>
        </w:div>
        <w:div w:id="1462075171">
          <w:marLeft w:val="0"/>
          <w:marRight w:val="0"/>
          <w:marTop w:val="0"/>
          <w:marBottom w:val="0"/>
          <w:divBdr>
            <w:top w:val="none" w:sz="0" w:space="0" w:color="auto"/>
            <w:left w:val="none" w:sz="0" w:space="0" w:color="auto"/>
            <w:bottom w:val="none" w:sz="0" w:space="0" w:color="auto"/>
            <w:right w:val="none" w:sz="0" w:space="0" w:color="auto"/>
          </w:divBdr>
        </w:div>
        <w:div w:id="462502574">
          <w:marLeft w:val="0"/>
          <w:marRight w:val="0"/>
          <w:marTop w:val="0"/>
          <w:marBottom w:val="0"/>
          <w:divBdr>
            <w:top w:val="none" w:sz="0" w:space="0" w:color="auto"/>
            <w:left w:val="none" w:sz="0" w:space="0" w:color="auto"/>
            <w:bottom w:val="none" w:sz="0" w:space="0" w:color="auto"/>
            <w:right w:val="none" w:sz="0" w:space="0" w:color="auto"/>
          </w:divBdr>
        </w:div>
        <w:div w:id="764961711">
          <w:marLeft w:val="0"/>
          <w:marRight w:val="0"/>
          <w:marTop w:val="0"/>
          <w:marBottom w:val="0"/>
          <w:divBdr>
            <w:top w:val="none" w:sz="0" w:space="0" w:color="auto"/>
            <w:left w:val="none" w:sz="0" w:space="0" w:color="auto"/>
            <w:bottom w:val="none" w:sz="0" w:space="0" w:color="auto"/>
            <w:right w:val="none" w:sz="0" w:space="0" w:color="auto"/>
          </w:divBdr>
        </w:div>
        <w:div w:id="1051805630">
          <w:marLeft w:val="0"/>
          <w:marRight w:val="0"/>
          <w:marTop w:val="0"/>
          <w:marBottom w:val="0"/>
          <w:divBdr>
            <w:top w:val="none" w:sz="0" w:space="0" w:color="auto"/>
            <w:left w:val="none" w:sz="0" w:space="0" w:color="auto"/>
            <w:bottom w:val="none" w:sz="0" w:space="0" w:color="auto"/>
            <w:right w:val="none" w:sz="0" w:space="0" w:color="auto"/>
          </w:divBdr>
        </w:div>
        <w:div w:id="314115487">
          <w:marLeft w:val="0"/>
          <w:marRight w:val="0"/>
          <w:marTop w:val="0"/>
          <w:marBottom w:val="0"/>
          <w:divBdr>
            <w:top w:val="none" w:sz="0" w:space="0" w:color="auto"/>
            <w:left w:val="none" w:sz="0" w:space="0" w:color="auto"/>
            <w:bottom w:val="none" w:sz="0" w:space="0" w:color="auto"/>
            <w:right w:val="none" w:sz="0" w:space="0" w:color="auto"/>
          </w:divBdr>
        </w:div>
      </w:divsChild>
    </w:div>
    <w:div w:id="557788424">
      <w:bodyDiv w:val="1"/>
      <w:marLeft w:val="0"/>
      <w:marRight w:val="0"/>
      <w:marTop w:val="0"/>
      <w:marBottom w:val="0"/>
      <w:divBdr>
        <w:top w:val="none" w:sz="0" w:space="0" w:color="auto"/>
        <w:left w:val="none" w:sz="0" w:space="0" w:color="auto"/>
        <w:bottom w:val="none" w:sz="0" w:space="0" w:color="auto"/>
        <w:right w:val="none" w:sz="0" w:space="0" w:color="auto"/>
      </w:divBdr>
      <w:divsChild>
        <w:div w:id="1351685993">
          <w:marLeft w:val="0"/>
          <w:marRight w:val="0"/>
          <w:marTop w:val="0"/>
          <w:marBottom w:val="0"/>
          <w:divBdr>
            <w:top w:val="none" w:sz="0" w:space="0" w:color="auto"/>
            <w:left w:val="none" w:sz="0" w:space="0" w:color="auto"/>
            <w:bottom w:val="none" w:sz="0" w:space="0" w:color="auto"/>
            <w:right w:val="none" w:sz="0" w:space="0" w:color="auto"/>
          </w:divBdr>
          <w:divsChild>
            <w:div w:id="1538816598">
              <w:marLeft w:val="0"/>
              <w:marRight w:val="0"/>
              <w:marTop w:val="0"/>
              <w:marBottom w:val="0"/>
              <w:divBdr>
                <w:top w:val="none" w:sz="0" w:space="0" w:color="auto"/>
                <w:left w:val="none" w:sz="0" w:space="0" w:color="auto"/>
                <w:bottom w:val="none" w:sz="0" w:space="0" w:color="auto"/>
                <w:right w:val="none" w:sz="0" w:space="0" w:color="auto"/>
              </w:divBdr>
              <w:divsChild>
                <w:div w:id="2014918716">
                  <w:marLeft w:val="180"/>
                  <w:marRight w:val="0"/>
                  <w:marTop w:val="0"/>
                  <w:marBottom w:val="0"/>
                  <w:divBdr>
                    <w:top w:val="none" w:sz="0" w:space="0" w:color="auto"/>
                    <w:left w:val="none" w:sz="0" w:space="0" w:color="auto"/>
                    <w:bottom w:val="none" w:sz="0" w:space="0" w:color="auto"/>
                    <w:right w:val="none" w:sz="0" w:space="0" w:color="auto"/>
                  </w:divBdr>
                  <w:divsChild>
                    <w:div w:id="452597691">
                      <w:marLeft w:val="0"/>
                      <w:marRight w:val="0"/>
                      <w:marTop w:val="0"/>
                      <w:marBottom w:val="0"/>
                      <w:divBdr>
                        <w:top w:val="none" w:sz="0" w:space="0" w:color="auto"/>
                        <w:left w:val="none" w:sz="0" w:space="0" w:color="auto"/>
                        <w:bottom w:val="none" w:sz="0" w:space="0" w:color="auto"/>
                        <w:right w:val="none" w:sz="0" w:space="0" w:color="auto"/>
                      </w:divBdr>
                      <w:divsChild>
                        <w:div w:id="923495509">
                          <w:marLeft w:val="0"/>
                          <w:marRight w:val="0"/>
                          <w:marTop w:val="0"/>
                          <w:marBottom w:val="0"/>
                          <w:divBdr>
                            <w:top w:val="none" w:sz="0" w:space="0" w:color="auto"/>
                            <w:left w:val="none" w:sz="0" w:space="0" w:color="auto"/>
                            <w:bottom w:val="none" w:sz="0" w:space="0" w:color="auto"/>
                            <w:right w:val="none" w:sz="0" w:space="0" w:color="auto"/>
                          </w:divBdr>
                          <w:divsChild>
                            <w:div w:id="452603819">
                              <w:marLeft w:val="0"/>
                              <w:marRight w:val="0"/>
                              <w:marTop w:val="0"/>
                              <w:marBottom w:val="0"/>
                              <w:divBdr>
                                <w:top w:val="none" w:sz="0" w:space="0" w:color="auto"/>
                                <w:left w:val="none" w:sz="0" w:space="0" w:color="auto"/>
                                <w:bottom w:val="none" w:sz="0" w:space="0" w:color="auto"/>
                                <w:right w:val="none" w:sz="0" w:space="0" w:color="auto"/>
                              </w:divBdr>
                              <w:divsChild>
                                <w:div w:id="1988975944">
                                  <w:marLeft w:val="0"/>
                                  <w:marRight w:val="0"/>
                                  <w:marTop w:val="0"/>
                                  <w:marBottom w:val="0"/>
                                  <w:divBdr>
                                    <w:top w:val="none" w:sz="0" w:space="0" w:color="auto"/>
                                    <w:left w:val="none" w:sz="0" w:space="0" w:color="auto"/>
                                    <w:bottom w:val="none" w:sz="0" w:space="0" w:color="auto"/>
                                    <w:right w:val="none" w:sz="0" w:space="0" w:color="auto"/>
                                  </w:divBdr>
                                  <w:divsChild>
                                    <w:div w:id="1111245925">
                                      <w:marLeft w:val="0"/>
                                      <w:marRight w:val="0"/>
                                      <w:marTop w:val="0"/>
                                      <w:marBottom w:val="0"/>
                                      <w:divBdr>
                                        <w:top w:val="none" w:sz="0" w:space="0" w:color="auto"/>
                                        <w:left w:val="none" w:sz="0" w:space="0" w:color="auto"/>
                                        <w:bottom w:val="none" w:sz="0" w:space="0" w:color="auto"/>
                                        <w:right w:val="none" w:sz="0" w:space="0" w:color="auto"/>
                                      </w:divBdr>
                                      <w:divsChild>
                                        <w:div w:id="1913928293">
                                          <w:marLeft w:val="0"/>
                                          <w:marRight w:val="0"/>
                                          <w:marTop w:val="0"/>
                                          <w:marBottom w:val="0"/>
                                          <w:divBdr>
                                            <w:top w:val="none" w:sz="0" w:space="0" w:color="auto"/>
                                            <w:left w:val="none" w:sz="0" w:space="0" w:color="auto"/>
                                            <w:bottom w:val="none" w:sz="0" w:space="0" w:color="auto"/>
                                            <w:right w:val="none" w:sz="0" w:space="0" w:color="auto"/>
                                          </w:divBdr>
                                          <w:divsChild>
                                            <w:div w:id="340933235">
                                              <w:marLeft w:val="0"/>
                                              <w:marRight w:val="0"/>
                                              <w:marTop w:val="0"/>
                                              <w:marBottom w:val="0"/>
                                              <w:divBdr>
                                                <w:top w:val="none" w:sz="0" w:space="0" w:color="auto"/>
                                                <w:left w:val="none" w:sz="0" w:space="0" w:color="auto"/>
                                                <w:bottom w:val="none" w:sz="0" w:space="0" w:color="auto"/>
                                                <w:right w:val="none" w:sz="0" w:space="0" w:color="auto"/>
                                              </w:divBdr>
                                              <w:divsChild>
                                                <w:div w:id="1223130341">
                                                  <w:marLeft w:val="0"/>
                                                  <w:marRight w:val="0"/>
                                                  <w:marTop w:val="0"/>
                                                  <w:marBottom w:val="0"/>
                                                  <w:divBdr>
                                                    <w:top w:val="none" w:sz="0" w:space="0" w:color="auto"/>
                                                    <w:left w:val="none" w:sz="0" w:space="0" w:color="auto"/>
                                                    <w:bottom w:val="none" w:sz="0" w:space="0" w:color="auto"/>
                                                    <w:right w:val="none" w:sz="0" w:space="0" w:color="auto"/>
                                                  </w:divBdr>
                                                  <w:divsChild>
                                                    <w:div w:id="1626546767">
                                                      <w:marLeft w:val="0"/>
                                                      <w:marRight w:val="0"/>
                                                      <w:marTop w:val="0"/>
                                                      <w:marBottom w:val="0"/>
                                                      <w:divBdr>
                                                        <w:top w:val="none" w:sz="0" w:space="0" w:color="auto"/>
                                                        <w:left w:val="none" w:sz="0" w:space="0" w:color="auto"/>
                                                        <w:bottom w:val="none" w:sz="0" w:space="0" w:color="auto"/>
                                                        <w:right w:val="none" w:sz="0" w:space="0" w:color="auto"/>
                                                      </w:divBdr>
                                                      <w:divsChild>
                                                        <w:div w:id="1755976080">
                                                          <w:marLeft w:val="0"/>
                                                          <w:marRight w:val="0"/>
                                                          <w:marTop w:val="0"/>
                                                          <w:marBottom w:val="0"/>
                                                          <w:divBdr>
                                                            <w:top w:val="none" w:sz="0" w:space="0" w:color="auto"/>
                                                            <w:left w:val="none" w:sz="0" w:space="0" w:color="auto"/>
                                                            <w:bottom w:val="none" w:sz="0" w:space="0" w:color="auto"/>
                                                            <w:right w:val="none" w:sz="0" w:space="0" w:color="auto"/>
                                                          </w:divBdr>
                                                          <w:divsChild>
                                                            <w:div w:id="864447128">
                                                              <w:marLeft w:val="0"/>
                                                              <w:marRight w:val="0"/>
                                                              <w:marTop w:val="0"/>
                                                              <w:marBottom w:val="0"/>
                                                              <w:divBdr>
                                                                <w:top w:val="none" w:sz="0" w:space="0" w:color="auto"/>
                                                                <w:left w:val="none" w:sz="0" w:space="0" w:color="auto"/>
                                                                <w:bottom w:val="none" w:sz="0" w:space="0" w:color="auto"/>
                                                                <w:right w:val="none" w:sz="0" w:space="0" w:color="auto"/>
                                                              </w:divBdr>
                                                              <w:divsChild>
                                                                <w:div w:id="491995959">
                                                                  <w:marLeft w:val="0"/>
                                                                  <w:marRight w:val="0"/>
                                                                  <w:marTop w:val="0"/>
                                                                  <w:marBottom w:val="0"/>
                                                                  <w:divBdr>
                                                                    <w:top w:val="none" w:sz="0" w:space="0" w:color="auto"/>
                                                                    <w:left w:val="none" w:sz="0" w:space="0" w:color="auto"/>
                                                                    <w:bottom w:val="none" w:sz="0" w:space="0" w:color="auto"/>
                                                                    <w:right w:val="none" w:sz="0" w:space="0" w:color="auto"/>
                                                                  </w:divBdr>
                                                                  <w:divsChild>
                                                                    <w:div w:id="667296490">
                                                                      <w:marLeft w:val="0"/>
                                                                      <w:marRight w:val="0"/>
                                                                      <w:marTop w:val="0"/>
                                                                      <w:marBottom w:val="0"/>
                                                                      <w:divBdr>
                                                                        <w:top w:val="none" w:sz="0" w:space="0" w:color="auto"/>
                                                                        <w:left w:val="none" w:sz="0" w:space="0" w:color="auto"/>
                                                                        <w:bottom w:val="none" w:sz="0" w:space="0" w:color="auto"/>
                                                                        <w:right w:val="none" w:sz="0" w:space="0" w:color="auto"/>
                                                                      </w:divBdr>
                                                                      <w:divsChild>
                                                                        <w:div w:id="1980719742">
                                                                          <w:marLeft w:val="0"/>
                                                                          <w:marRight w:val="0"/>
                                                                          <w:marTop w:val="0"/>
                                                                          <w:marBottom w:val="0"/>
                                                                          <w:divBdr>
                                                                            <w:top w:val="none" w:sz="0" w:space="0" w:color="auto"/>
                                                                            <w:left w:val="none" w:sz="0" w:space="0" w:color="auto"/>
                                                                            <w:bottom w:val="none" w:sz="0" w:space="0" w:color="auto"/>
                                                                            <w:right w:val="none" w:sz="0" w:space="0" w:color="auto"/>
                                                                          </w:divBdr>
                                                                          <w:divsChild>
                                                                            <w:div w:id="168452886">
                                                                              <w:marLeft w:val="0"/>
                                                                              <w:marRight w:val="0"/>
                                                                              <w:marTop w:val="0"/>
                                                                              <w:marBottom w:val="0"/>
                                                                              <w:divBdr>
                                                                                <w:top w:val="none" w:sz="0" w:space="0" w:color="auto"/>
                                                                                <w:left w:val="none" w:sz="0" w:space="0" w:color="auto"/>
                                                                                <w:bottom w:val="none" w:sz="0" w:space="0" w:color="auto"/>
                                                                                <w:right w:val="none" w:sz="0" w:space="0" w:color="auto"/>
                                                                              </w:divBdr>
                                                                              <w:divsChild>
                                                                                <w:div w:id="798113580">
                                                                                  <w:marLeft w:val="0"/>
                                                                                  <w:marRight w:val="0"/>
                                                                                  <w:marTop w:val="0"/>
                                                                                  <w:marBottom w:val="15"/>
                                                                                  <w:divBdr>
                                                                                    <w:top w:val="none" w:sz="0" w:space="0" w:color="auto"/>
                                                                                    <w:left w:val="none" w:sz="0" w:space="0" w:color="auto"/>
                                                                                    <w:bottom w:val="none" w:sz="0" w:space="0" w:color="auto"/>
                                                                                    <w:right w:val="none" w:sz="0" w:space="0" w:color="auto"/>
                                                                                  </w:divBdr>
                                                                                  <w:divsChild>
                                                                                    <w:div w:id="1433472516">
                                                                                      <w:marLeft w:val="0"/>
                                                                                      <w:marRight w:val="0"/>
                                                                                      <w:marTop w:val="0"/>
                                                                                      <w:marBottom w:val="0"/>
                                                                                      <w:divBdr>
                                                                                        <w:top w:val="none" w:sz="0" w:space="0" w:color="auto"/>
                                                                                        <w:left w:val="none" w:sz="0" w:space="0" w:color="auto"/>
                                                                                        <w:bottom w:val="none" w:sz="0" w:space="0" w:color="auto"/>
                                                                                        <w:right w:val="none" w:sz="0" w:space="0" w:color="auto"/>
                                                                                      </w:divBdr>
                                                                                      <w:divsChild>
                                                                                        <w:div w:id="2143570037">
                                                                                          <w:marLeft w:val="0"/>
                                                                                          <w:marRight w:val="0"/>
                                                                                          <w:marTop w:val="0"/>
                                                                                          <w:marBottom w:val="0"/>
                                                                                          <w:divBdr>
                                                                                            <w:top w:val="none" w:sz="0" w:space="0" w:color="auto"/>
                                                                                            <w:left w:val="none" w:sz="0" w:space="0" w:color="auto"/>
                                                                                            <w:bottom w:val="none" w:sz="0" w:space="0" w:color="auto"/>
                                                                                            <w:right w:val="none" w:sz="0" w:space="0" w:color="auto"/>
                                                                                          </w:divBdr>
                                                                                          <w:divsChild>
                                                                                            <w:div w:id="633021372">
                                                                                              <w:marLeft w:val="0"/>
                                                                                              <w:marRight w:val="0"/>
                                                                                              <w:marTop w:val="0"/>
                                                                                              <w:marBottom w:val="0"/>
                                                                                              <w:divBdr>
                                                                                                <w:top w:val="none" w:sz="0" w:space="0" w:color="auto"/>
                                                                                                <w:left w:val="none" w:sz="0" w:space="0" w:color="auto"/>
                                                                                                <w:bottom w:val="none" w:sz="0" w:space="0" w:color="auto"/>
                                                                                                <w:right w:val="none" w:sz="0" w:space="0" w:color="auto"/>
                                                                                              </w:divBdr>
                                                                                              <w:divsChild>
                                                                                                <w:div w:id="926499869">
                                                                                                  <w:marLeft w:val="0"/>
                                                                                                  <w:marRight w:val="0"/>
                                                                                                  <w:marTop w:val="0"/>
                                                                                                  <w:marBottom w:val="0"/>
                                                                                                  <w:divBdr>
                                                                                                    <w:top w:val="none" w:sz="0" w:space="0" w:color="auto"/>
                                                                                                    <w:left w:val="none" w:sz="0" w:space="0" w:color="auto"/>
                                                                                                    <w:bottom w:val="none" w:sz="0" w:space="0" w:color="auto"/>
                                                                                                    <w:right w:val="none" w:sz="0" w:space="0" w:color="auto"/>
                                                                                                  </w:divBdr>
                                                                                                  <w:divsChild>
                                                                                                    <w:div w:id="2518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897410">
                                                                              <w:marLeft w:val="0"/>
                                                                              <w:marRight w:val="0"/>
                                                                              <w:marTop w:val="0"/>
                                                                              <w:marBottom w:val="0"/>
                                                                              <w:divBdr>
                                                                                <w:top w:val="none" w:sz="0" w:space="0" w:color="auto"/>
                                                                                <w:left w:val="none" w:sz="0" w:space="0" w:color="auto"/>
                                                                                <w:bottom w:val="none" w:sz="0" w:space="0" w:color="auto"/>
                                                                                <w:right w:val="none" w:sz="0" w:space="0" w:color="auto"/>
                                                                              </w:divBdr>
                                                                              <w:divsChild>
                                                                                <w:div w:id="575552214">
                                                                                  <w:marLeft w:val="0"/>
                                                                                  <w:marRight w:val="0"/>
                                                                                  <w:marTop w:val="0"/>
                                                                                  <w:marBottom w:val="15"/>
                                                                                  <w:divBdr>
                                                                                    <w:top w:val="none" w:sz="0" w:space="0" w:color="auto"/>
                                                                                    <w:left w:val="none" w:sz="0" w:space="0" w:color="auto"/>
                                                                                    <w:bottom w:val="none" w:sz="0" w:space="0" w:color="auto"/>
                                                                                    <w:right w:val="none" w:sz="0" w:space="0" w:color="auto"/>
                                                                                  </w:divBdr>
                                                                                  <w:divsChild>
                                                                                    <w:div w:id="1096174658">
                                                                                      <w:marLeft w:val="0"/>
                                                                                      <w:marRight w:val="0"/>
                                                                                      <w:marTop w:val="0"/>
                                                                                      <w:marBottom w:val="0"/>
                                                                                      <w:divBdr>
                                                                                        <w:top w:val="none" w:sz="0" w:space="0" w:color="auto"/>
                                                                                        <w:left w:val="none" w:sz="0" w:space="0" w:color="auto"/>
                                                                                        <w:bottom w:val="none" w:sz="0" w:space="0" w:color="auto"/>
                                                                                        <w:right w:val="none" w:sz="0" w:space="0" w:color="auto"/>
                                                                                      </w:divBdr>
                                                                                      <w:divsChild>
                                                                                        <w:div w:id="1939556198">
                                                                                          <w:marLeft w:val="0"/>
                                                                                          <w:marRight w:val="0"/>
                                                                                          <w:marTop w:val="0"/>
                                                                                          <w:marBottom w:val="0"/>
                                                                                          <w:divBdr>
                                                                                            <w:top w:val="none" w:sz="0" w:space="0" w:color="auto"/>
                                                                                            <w:left w:val="none" w:sz="0" w:space="0" w:color="auto"/>
                                                                                            <w:bottom w:val="none" w:sz="0" w:space="0" w:color="auto"/>
                                                                                            <w:right w:val="none" w:sz="0" w:space="0" w:color="auto"/>
                                                                                          </w:divBdr>
                                                                                          <w:divsChild>
                                                                                            <w:div w:id="2016179858">
                                                                                              <w:marLeft w:val="0"/>
                                                                                              <w:marRight w:val="0"/>
                                                                                              <w:marTop w:val="0"/>
                                                                                              <w:marBottom w:val="0"/>
                                                                                              <w:divBdr>
                                                                                                <w:top w:val="none" w:sz="0" w:space="0" w:color="auto"/>
                                                                                                <w:left w:val="none" w:sz="0" w:space="0" w:color="auto"/>
                                                                                                <w:bottom w:val="none" w:sz="0" w:space="0" w:color="auto"/>
                                                                                                <w:right w:val="none" w:sz="0" w:space="0" w:color="auto"/>
                                                                                              </w:divBdr>
                                                                                              <w:divsChild>
                                                                                                <w:div w:id="980571932">
                                                                                                  <w:marLeft w:val="0"/>
                                                                                                  <w:marRight w:val="0"/>
                                                                                                  <w:marTop w:val="0"/>
                                                                                                  <w:marBottom w:val="0"/>
                                                                                                  <w:divBdr>
                                                                                                    <w:top w:val="none" w:sz="0" w:space="0" w:color="auto"/>
                                                                                                    <w:left w:val="none" w:sz="0" w:space="0" w:color="auto"/>
                                                                                                    <w:bottom w:val="none" w:sz="0" w:space="0" w:color="auto"/>
                                                                                                    <w:right w:val="none" w:sz="0" w:space="0" w:color="auto"/>
                                                                                                  </w:divBdr>
                                                                                                  <w:divsChild>
                                                                                                    <w:div w:id="200677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2820536">
                                                                              <w:marLeft w:val="0"/>
                                                                              <w:marRight w:val="0"/>
                                                                              <w:marTop w:val="0"/>
                                                                              <w:marBottom w:val="0"/>
                                                                              <w:divBdr>
                                                                                <w:top w:val="none" w:sz="0" w:space="0" w:color="auto"/>
                                                                                <w:left w:val="none" w:sz="0" w:space="0" w:color="auto"/>
                                                                                <w:bottom w:val="none" w:sz="0" w:space="0" w:color="auto"/>
                                                                                <w:right w:val="none" w:sz="0" w:space="0" w:color="auto"/>
                                                                              </w:divBdr>
                                                                              <w:divsChild>
                                                                                <w:div w:id="1701734896">
                                                                                  <w:marLeft w:val="0"/>
                                                                                  <w:marRight w:val="0"/>
                                                                                  <w:marTop w:val="0"/>
                                                                                  <w:marBottom w:val="15"/>
                                                                                  <w:divBdr>
                                                                                    <w:top w:val="none" w:sz="0" w:space="0" w:color="auto"/>
                                                                                    <w:left w:val="none" w:sz="0" w:space="0" w:color="auto"/>
                                                                                    <w:bottom w:val="none" w:sz="0" w:space="0" w:color="auto"/>
                                                                                    <w:right w:val="none" w:sz="0" w:space="0" w:color="auto"/>
                                                                                  </w:divBdr>
                                                                                  <w:divsChild>
                                                                                    <w:div w:id="1633898334">
                                                                                      <w:marLeft w:val="0"/>
                                                                                      <w:marRight w:val="0"/>
                                                                                      <w:marTop w:val="0"/>
                                                                                      <w:marBottom w:val="0"/>
                                                                                      <w:divBdr>
                                                                                        <w:top w:val="none" w:sz="0" w:space="0" w:color="auto"/>
                                                                                        <w:left w:val="none" w:sz="0" w:space="0" w:color="auto"/>
                                                                                        <w:bottom w:val="none" w:sz="0" w:space="0" w:color="auto"/>
                                                                                        <w:right w:val="none" w:sz="0" w:space="0" w:color="auto"/>
                                                                                      </w:divBdr>
                                                                                      <w:divsChild>
                                                                                        <w:div w:id="1348285379">
                                                                                          <w:marLeft w:val="0"/>
                                                                                          <w:marRight w:val="0"/>
                                                                                          <w:marTop w:val="0"/>
                                                                                          <w:marBottom w:val="0"/>
                                                                                          <w:divBdr>
                                                                                            <w:top w:val="none" w:sz="0" w:space="0" w:color="auto"/>
                                                                                            <w:left w:val="none" w:sz="0" w:space="0" w:color="auto"/>
                                                                                            <w:bottom w:val="none" w:sz="0" w:space="0" w:color="auto"/>
                                                                                            <w:right w:val="none" w:sz="0" w:space="0" w:color="auto"/>
                                                                                          </w:divBdr>
                                                                                          <w:divsChild>
                                                                                            <w:div w:id="1914854388">
                                                                                              <w:marLeft w:val="0"/>
                                                                                              <w:marRight w:val="0"/>
                                                                                              <w:marTop w:val="0"/>
                                                                                              <w:marBottom w:val="0"/>
                                                                                              <w:divBdr>
                                                                                                <w:top w:val="none" w:sz="0" w:space="0" w:color="auto"/>
                                                                                                <w:left w:val="none" w:sz="0" w:space="0" w:color="auto"/>
                                                                                                <w:bottom w:val="none" w:sz="0" w:space="0" w:color="auto"/>
                                                                                                <w:right w:val="none" w:sz="0" w:space="0" w:color="auto"/>
                                                                                              </w:divBdr>
                                                                                              <w:divsChild>
                                                                                                <w:div w:id="1705251587">
                                                                                                  <w:marLeft w:val="0"/>
                                                                                                  <w:marRight w:val="0"/>
                                                                                                  <w:marTop w:val="0"/>
                                                                                                  <w:marBottom w:val="0"/>
                                                                                                  <w:divBdr>
                                                                                                    <w:top w:val="none" w:sz="0" w:space="0" w:color="auto"/>
                                                                                                    <w:left w:val="none" w:sz="0" w:space="0" w:color="auto"/>
                                                                                                    <w:bottom w:val="none" w:sz="0" w:space="0" w:color="auto"/>
                                                                                                    <w:right w:val="none" w:sz="0" w:space="0" w:color="auto"/>
                                                                                                  </w:divBdr>
                                                                                                  <w:divsChild>
                                                                                                    <w:div w:id="51453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333429">
                                                                              <w:marLeft w:val="0"/>
                                                                              <w:marRight w:val="0"/>
                                                                              <w:marTop w:val="0"/>
                                                                              <w:marBottom w:val="0"/>
                                                                              <w:divBdr>
                                                                                <w:top w:val="none" w:sz="0" w:space="0" w:color="auto"/>
                                                                                <w:left w:val="none" w:sz="0" w:space="0" w:color="auto"/>
                                                                                <w:bottom w:val="none" w:sz="0" w:space="0" w:color="auto"/>
                                                                                <w:right w:val="none" w:sz="0" w:space="0" w:color="auto"/>
                                                                              </w:divBdr>
                                                                              <w:divsChild>
                                                                                <w:div w:id="47192560">
                                                                                  <w:marLeft w:val="0"/>
                                                                                  <w:marRight w:val="0"/>
                                                                                  <w:marTop w:val="0"/>
                                                                                  <w:marBottom w:val="15"/>
                                                                                  <w:divBdr>
                                                                                    <w:top w:val="none" w:sz="0" w:space="0" w:color="auto"/>
                                                                                    <w:left w:val="none" w:sz="0" w:space="0" w:color="auto"/>
                                                                                    <w:bottom w:val="none" w:sz="0" w:space="0" w:color="auto"/>
                                                                                    <w:right w:val="none" w:sz="0" w:space="0" w:color="auto"/>
                                                                                  </w:divBdr>
                                                                                  <w:divsChild>
                                                                                    <w:div w:id="1794591229">
                                                                                      <w:marLeft w:val="0"/>
                                                                                      <w:marRight w:val="0"/>
                                                                                      <w:marTop w:val="0"/>
                                                                                      <w:marBottom w:val="0"/>
                                                                                      <w:divBdr>
                                                                                        <w:top w:val="none" w:sz="0" w:space="0" w:color="auto"/>
                                                                                        <w:left w:val="none" w:sz="0" w:space="0" w:color="auto"/>
                                                                                        <w:bottom w:val="none" w:sz="0" w:space="0" w:color="auto"/>
                                                                                        <w:right w:val="none" w:sz="0" w:space="0" w:color="auto"/>
                                                                                      </w:divBdr>
                                                                                      <w:divsChild>
                                                                                        <w:div w:id="1964801609">
                                                                                          <w:marLeft w:val="0"/>
                                                                                          <w:marRight w:val="0"/>
                                                                                          <w:marTop w:val="0"/>
                                                                                          <w:marBottom w:val="0"/>
                                                                                          <w:divBdr>
                                                                                            <w:top w:val="none" w:sz="0" w:space="0" w:color="auto"/>
                                                                                            <w:left w:val="none" w:sz="0" w:space="0" w:color="auto"/>
                                                                                            <w:bottom w:val="none" w:sz="0" w:space="0" w:color="auto"/>
                                                                                            <w:right w:val="none" w:sz="0" w:space="0" w:color="auto"/>
                                                                                          </w:divBdr>
                                                                                          <w:divsChild>
                                                                                            <w:div w:id="795878629">
                                                                                              <w:marLeft w:val="0"/>
                                                                                              <w:marRight w:val="0"/>
                                                                                              <w:marTop w:val="0"/>
                                                                                              <w:marBottom w:val="0"/>
                                                                                              <w:divBdr>
                                                                                                <w:top w:val="none" w:sz="0" w:space="0" w:color="auto"/>
                                                                                                <w:left w:val="none" w:sz="0" w:space="0" w:color="auto"/>
                                                                                                <w:bottom w:val="none" w:sz="0" w:space="0" w:color="auto"/>
                                                                                                <w:right w:val="none" w:sz="0" w:space="0" w:color="auto"/>
                                                                                              </w:divBdr>
                                                                                              <w:divsChild>
                                                                                                <w:div w:id="413356562">
                                                                                                  <w:marLeft w:val="0"/>
                                                                                                  <w:marRight w:val="0"/>
                                                                                                  <w:marTop w:val="0"/>
                                                                                                  <w:marBottom w:val="0"/>
                                                                                                  <w:divBdr>
                                                                                                    <w:top w:val="none" w:sz="0" w:space="0" w:color="auto"/>
                                                                                                    <w:left w:val="none" w:sz="0" w:space="0" w:color="auto"/>
                                                                                                    <w:bottom w:val="none" w:sz="0" w:space="0" w:color="auto"/>
                                                                                                    <w:right w:val="none" w:sz="0" w:space="0" w:color="auto"/>
                                                                                                  </w:divBdr>
                                                                                                  <w:divsChild>
                                                                                                    <w:div w:id="2725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785314">
                                                                              <w:marLeft w:val="0"/>
                                                                              <w:marRight w:val="0"/>
                                                                              <w:marTop w:val="0"/>
                                                                              <w:marBottom w:val="0"/>
                                                                              <w:divBdr>
                                                                                <w:top w:val="none" w:sz="0" w:space="0" w:color="auto"/>
                                                                                <w:left w:val="none" w:sz="0" w:space="0" w:color="auto"/>
                                                                                <w:bottom w:val="none" w:sz="0" w:space="0" w:color="auto"/>
                                                                                <w:right w:val="none" w:sz="0" w:space="0" w:color="auto"/>
                                                                              </w:divBdr>
                                                                              <w:divsChild>
                                                                                <w:div w:id="700011197">
                                                                                  <w:marLeft w:val="0"/>
                                                                                  <w:marRight w:val="0"/>
                                                                                  <w:marTop w:val="0"/>
                                                                                  <w:marBottom w:val="15"/>
                                                                                  <w:divBdr>
                                                                                    <w:top w:val="none" w:sz="0" w:space="0" w:color="auto"/>
                                                                                    <w:left w:val="none" w:sz="0" w:space="0" w:color="auto"/>
                                                                                    <w:bottom w:val="none" w:sz="0" w:space="0" w:color="auto"/>
                                                                                    <w:right w:val="none" w:sz="0" w:space="0" w:color="auto"/>
                                                                                  </w:divBdr>
                                                                                  <w:divsChild>
                                                                                    <w:div w:id="604579397">
                                                                                      <w:marLeft w:val="0"/>
                                                                                      <w:marRight w:val="0"/>
                                                                                      <w:marTop w:val="0"/>
                                                                                      <w:marBottom w:val="0"/>
                                                                                      <w:divBdr>
                                                                                        <w:top w:val="none" w:sz="0" w:space="0" w:color="auto"/>
                                                                                        <w:left w:val="none" w:sz="0" w:space="0" w:color="auto"/>
                                                                                        <w:bottom w:val="none" w:sz="0" w:space="0" w:color="auto"/>
                                                                                        <w:right w:val="none" w:sz="0" w:space="0" w:color="auto"/>
                                                                                      </w:divBdr>
                                                                                      <w:divsChild>
                                                                                        <w:div w:id="581376563">
                                                                                          <w:marLeft w:val="0"/>
                                                                                          <w:marRight w:val="0"/>
                                                                                          <w:marTop w:val="0"/>
                                                                                          <w:marBottom w:val="0"/>
                                                                                          <w:divBdr>
                                                                                            <w:top w:val="none" w:sz="0" w:space="0" w:color="auto"/>
                                                                                            <w:left w:val="none" w:sz="0" w:space="0" w:color="auto"/>
                                                                                            <w:bottom w:val="none" w:sz="0" w:space="0" w:color="auto"/>
                                                                                            <w:right w:val="none" w:sz="0" w:space="0" w:color="auto"/>
                                                                                          </w:divBdr>
                                                                                          <w:divsChild>
                                                                                            <w:div w:id="200243279">
                                                                                              <w:marLeft w:val="0"/>
                                                                                              <w:marRight w:val="0"/>
                                                                                              <w:marTop w:val="0"/>
                                                                                              <w:marBottom w:val="0"/>
                                                                                              <w:divBdr>
                                                                                                <w:top w:val="none" w:sz="0" w:space="0" w:color="auto"/>
                                                                                                <w:left w:val="none" w:sz="0" w:space="0" w:color="auto"/>
                                                                                                <w:bottom w:val="none" w:sz="0" w:space="0" w:color="auto"/>
                                                                                                <w:right w:val="none" w:sz="0" w:space="0" w:color="auto"/>
                                                                                              </w:divBdr>
                                                                                              <w:divsChild>
                                                                                                <w:div w:id="1372415534">
                                                                                                  <w:marLeft w:val="0"/>
                                                                                                  <w:marRight w:val="0"/>
                                                                                                  <w:marTop w:val="0"/>
                                                                                                  <w:marBottom w:val="0"/>
                                                                                                  <w:divBdr>
                                                                                                    <w:top w:val="none" w:sz="0" w:space="0" w:color="auto"/>
                                                                                                    <w:left w:val="none" w:sz="0" w:space="0" w:color="auto"/>
                                                                                                    <w:bottom w:val="none" w:sz="0" w:space="0" w:color="auto"/>
                                                                                                    <w:right w:val="none" w:sz="0" w:space="0" w:color="auto"/>
                                                                                                  </w:divBdr>
                                                                                                  <w:divsChild>
                                                                                                    <w:div w:id="3999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634643">
                                                                              <w:marLeft w:val="0"/>
                                                                              <w:marRight w:val="0"/>
                                                                              <w:marTop w:val="0"/>
                                                                              <w:marBottom w:val="0"/>
                                                                              <w:divBdr>
                                                                                <w:top w:val="none" w:sz="0" w:space="0" w:color="auto"/>
                                                                                <w:left w:val="none" w:sz="0" w:space="0" w:color="auto"/>
                                                                                <w:bottom w:val="none" w:sz="0" w:space="0" w:color="auto"/>
                                                                                <w:right w:val="none" w:sz="0" w:space="0" w:color="auto"/>
                                                                              </w:divBdr>
                                                                              <w:divsChild>
                                                                                <w:div w:id="736708310">
                                                                                  <w:marLeft w:val="0"/>
                                                                                  <w:marRight w:val="0"/>
                                                                                  <w:marTop w:val="0"/>
                                                                                  <w:marBottom w:val="15"/>
                                                                                  <w:divBdr>
                                                                                    <w:top w:val="none" w:sz="0" w:space="0" w:color="auto"/>
                                                                                    <w:left w:val="none" w:sz="0" w:space="0" w:color="auto"/>
                                                                                    <w:bottom w:val="none" w:sz="0" w:space="0" w:color="auto"/>
                                                                                    <w:right w:val="none" w:sz="0" w:space="0" w:color="auto"/>
                                                                                  </w:divBdr>
                                                                                  <w:divsChild>
                                                                                    <w:div w:id="879561159">
                                                                                      <w:marLeft w:val="0"/>
                                                                                      <w:marRight w:val="0"/>
                                                                                      <w:marTop w:val="0"/>
                                                                                      <w:marBottom w:val="0"/>
                                                                                      <w:divBdr>
                                                                                        <w:top w:val="none" w:sz="0" w:space="0" w:color="auto"/>
                                                                                        <w:left w:val="none" w:sz="0" w:space="0" w:color="auto"/>
                                                                                        <w:bottom w:val="none" w:sz="0" w:space="0" w:color="auto"/>
                                                                                        <w:right w:val="none" w:sz="0" w:space="0" w:color="auto"/>
                                                                                      </w:divBdr>
                                                                                      <w:divsChild>
                                                                                        <w:div w:id="1715156593">
                                                                                          <w:marLeft w:val="0"/>
                                                                                          <w:marRight w:val="0"/>
                                                                                          <w:marTop w:val="0"/>
                                                                                          <w:marBottom w:val="0"/>
                                                                                          <w:divBdr>
                                                                                            <w:top w:val="none" w:sz="0" w:space="0" w:color="auto"/>
                                                                                            <w:left w:val="none" w:sz="0" w:space="0" w:color="auto"/>
                                                                                            <w:bottom w:val="none" w:sz="0" w:space="0" w:color="auto"/>
                                                                                            <w:right w:val="none" w:sz="0" w:space="0" w:color="auto"/>
                                                                                          </w:divBdr>
                                                                                          <w:divsChild>
                                                                                            <w:div w:id="148406040">
                                                                                              <w:marLeft w:val="0"/>
                                                                                              <w:marRight w:val="0"/>
                                                                                              <w:marTop w:val="0"/>
                                                                                              <w:marBottom w:val="0"/>
                                                                                              <w:divBdr>
                                                                                                <w:top w:val="none" w:sz="0" w:space="0" w:color="auto"/>
                                                                                                <w:left w:val="none" w:sz="0" w:space="0" w:color="auto"/>
                                                                                                <w:bottom w:val="none" w:sz="0" w:space="0" w:color="auto"/>
                                                                                                <w:right w:val="none" w:sz="0" w:space="0" w:color="auto"/>
                                                                                              </w:divBdr>
                                                                                              <w:divsChild>
                                                                                                <w:div w:id="777985443">
                                                                                                  <w:marLeft w:val="0"/>
                                                                                                  <w:marRight w:val="0"/>
                                                                                                  <w:marTop w:val="0"/>
                                                                                                  <w:marBottom w:val="0"/>
                                                                                                  <w:divBdr>
                                                                                                    <w:top w:val="none" w:sz="0" w:space="0" w:color="auto"/>
                                                                                                    <w:left w:val="none" w:sz="0" w:space="0" w:color="auto"/>
                                                                                                    <w:bottom w:val="none" w:sz="0" w:space="0" w:color="auto"/>
                                                                                                    <w:right w:val="none" w:sz="0" w:space="0" w:color="auto"/>
                                                                                                  </w:divBdr>
                                                                                                  <w:divsChild>
                                                                                                    <w:div w:id="37061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51936">
                                                                              <w:marLeft w:val="0"/>
                                                                              <w:marRight w:val="0"/>
                                                                              <w:marTop w:val="0"/>
                                                                              <w:marBottom w:val="0"/>
                                                                              <w:divBdr>
                                                                                <w:top w:val="none" w:sz="0" w:space="0" w:color="auto"/>
                                                                                <w:left w:val="none" w:sz="0" w:space="0" w:color="auto"/>
                                                                                <w:bottom w:val="none" w:sz="0" w:space="0" w:color="auto"/>
                                                                                <w:right w:val="none" w:sz="0" w:space="0" w:color="auto"/>
                                                                              </w:divBdr>
                                                                              <w:divsChild>
                                                                                <w:div w:id="706953152">
                                                                                  <w:marLeft w:val="0"/>
                                                                                  <w:marRight w:val="0"/>
                                                                                  <w:marTop w:val="0"/>
                                                                                  <w:marBottom w:val="15"/>
                                                                                  <w:divBdr>
                                                                                    <w:top w:val="none" w:sz="0" w:space="0" w:color="auto"/>
                                                                                    <w:left w:val="none" w:sz="0" w:space="0" w:color="auto"/>
                                                                                    <w:bottom w:val="none" w:sz="0" w:space="0" w:color="auto"/>
                                                                                    <w:right w:val="none" w:sz="0" w:space="0" w:color="auto"/>
                                                                                  </w:divBdr>
                                                                                  <w:divsChild>
                                                                                    <w:div w:id="999508061">
                                                                                      <w:marLeft w:val="0"/>
                                                                                      <w:marRight w:val="0"/>
                                                                                      <w:marTop w:val="0"/>
                                                                                      <w:marBottom w:val="0"/>
                                                                                      <w:divBdr>
                                                                                        <w:top w:val="none" w:sz="0" w:space="0" w:color="auto"/>
                                                                                        <w:left w:val="none" w:sz="0" w:space="0" w:color="auto"/>
                                                                                        <w:bottom w:val="none" w:sz="0" w:space="0" w:color="auto"/>
                                                                                        <w:right w:val="none" w:sz="0" w:space="0" w:color="auto"/>
                                                                                      </w:divBdr>
                                                                                      <w:divsChild>
                                                                                        <w:div w:id="1674141951">
                                                                                          <w:marLeft w:val="0"/>
                                                                                          <w:marRight w:val="0"/>
                                                                                          <w:marTop w:val="0"/>
                                                                                          <w:marBottom w:val="0"/>
                                                                                          <w:divBdr>
                                                                                            <w:top w:val="none" w:sz="0" w:space="0" w:color="auto"/>
                                                                                            <w:left w:val="none" w:sz="0" w:space="0" w:color="auto"/>
                                                                                            <w:bottom w:val="none" w:sz="0" w:space="0" w:color="auto"/>
                                                                                            <w:right w:val="none" w:sz="0" w:space="0" w:color="auto"/>
                                                                                          </w:divBdr>
                                                                                          <w:divsChild>
                                                                                            <w:div w:id="1527673756">
                                                                                              <w:marLeft w:val="0"/>
                                                                                              <w:marRight w:val="0"/>
                                                                                              <w:marTop w:val="0"/>
                                                                                              <w:marBottom w:val="0"/>
                                                                                              <w:divBdr>
                                                                                                <w:top w:val="none" w:sz="0" w:space="0" w:color="auto"/>
                                                                                                <w:left w:val="none" w:sz="0" w:space="0" w:color="auto"/>
                                                                                                <w:bottom w:val="none" w:sz="0" w:space="0" w:color="auto"/>
                                                                                                <w:right w:val="none" w:sz="0" w:space="0" w:color="auto"/>
                                                                                              </w:divBdr>
                                                                                              <w:divsChild>
                                                                                                <w:div w:id="594438961">
                                                                                                  <w:marLeft w:val="0"/>
                                                                                                  <w:marRight w:val="0"/>
                                                                                                  <w:marTop w:val="0"/>
                                                                                                  <w:marBottom w:val="0"/>
                                                                                                  <w:divBdr>
                                                                                                    <w:top w:val="none" w:sz="0" w:space="0" w:color="auto"/>
                                                                                                    <w:left w:val="none" w:sz="0" w:space="0" w:color="auto"/>
                                                                                                    <w:bottom w:val="none" w:sz="0" w:space="0" w:color="auto"/>
                                                                                                    <w:right w:val="none" w:sz="0" w:space="0" w:color="auto"/>
                                                                                                  </w:divBdr>
                                                                                                  <w:divsChild>
                                                                                                    <w:div w:id="130955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667347">
                                                                              <w:marLeft w:val="0"/>
                                                                              <w:marRight w:val="0"/>
                                                                              <w:marTop w:val="0"/>
                                                                              <w:marBottom w:val="0"/>
                                                                              <w:divBdr>
                                                                                <w:top w:val="none" w:sz="0" w:space="0" w:color="auto"/>
                                                                                <w:left w:val="none" w:sz="0" w:space="0" w:color="auto"/>
                                                                                <w:bottom w:val="none" w:sz="0" w:space="0" w:color="auto"/>
                                                                                <w:right w:val="none" w:sz="0" w:space="0" w:color="auto"/>
                                                                              </w:divBdr>
                                                                              <w:divsChild>
                                                                                <w:div w:id="201869310">
                                                                                  <w:marLeft w:val="0"/>
                                                                                  <w:marRight w:val="0"/>
                                                                                  <w:marTop w:val="0"/>
                                                                                  <w:marBottom w:val="15"/>
                                                                                  <w:divBdr>
                                                                                    <w:top w:val="none" w:sz="0" w:space="0" w:color="auto"/>
                                                                                    <w:left w:val="none" w:sz="0" w:space="0" w:color="auto"/>
                                                                                    <w:bottom w:val="none" w:sz="0" w:space="0" w:color="auto"/>
                                                                                    <w:right w:val="none" w:sz="0" w:space="0" w:color="auto"/>
                                                                                  </w:divBdr>
                                                                                  <w:divsChild>
                                                                                    <w:div w:id="2052609090">
                                                                                      <w:marLeft w:val="0"/>
                                                                                      <w:marRight w:val="0"/>
                                                                                      <w:marTop w:val="0"/>
                                                                                      <w:marBottom w:val="0"/>
                                                                                      <w:divBdr>
                                                                                        <w:top w:val="none" w:sz="0" w:space="0" w:color="auto"/>
                                                                                        <w:left w:val="none" w:sz="0" w:space="0" w:color="auto"/>
                                                                                        <w:bottom w:val="none" w:sz="0" w:space="0" w:color="auto"/>
                                                                                        <w:right w:val="none" w:sz="0" w:space="0" w:color="auto"/>
                                                                                      </w:divBdr>
                                                                                      <w:divsChild>
                                                                                        <w:div w:id="228344543">
                                                                                          <w:marLeft w:val="0"/>
                                                                                          <w:marRight w:val="0"/>
                                                                                          <w:marTop w:val="0"/>
                                                                                          <w:marBottom w:val="0"/>
                                                                                          <w:divBdr>
                                                                                            <w:top w:val="none" w:sz="0" w:space="0" w:color="auto"/>
                                                                                            <w:left w:val="none" w:sz="0" w:space="0" w:color="auto"/>
                                                                                            <w:bottom w:val="none" w:sz="0" w:space="0" w:color="auto"/>
                                                                                            <w:right w:val="none" w:sz="0" w:space="0" w:color="auto"/>
                                                                                          </w:divBdr>
                                                                                          <w:divsChild>
                                                                                            <w:div w:id="2110466648">
                                                                                              <w:marLeft w:val="0"/>
                                                                                              <w:marRight w:val="0"/>
                                                                                              <w:marTop w:val="0"/>
                                                                                              <w:marBottom w:val="0"/>
                                                                                              <w:divBdr>
                                                                                                <w:top w:val="none" w:sz="0" w:space="0" w:color="auto"/>
                                                                                                <w:left w:val="none" w:sz="0" w:space="0" w:color="auto"/>
                                                                                                <w:bottom w:val="none" w:sz="0" w:space="0" w:color="auto"/>
                                                                                                <w:right w:val="none" w:sz="0" w:space="0" w:color="auto"/>
                                                                                              </w:divBdr>
                                                                                              <w:divsChild>
                                                                                                <w:div w:id="605969878">
                                                                                                  <w:marLeft w:val="0"/>
                                                                                                  <w:marRight w:val="0"/>
                                                                                                  <w:marTop w:val="0"/>
                                                                                                  <w:marBottom w:val="0"/>
                                                                                                  <w:divBdr>
                                                                                                    <w:top w:val="none" w:sz="0" w:space="0" w:color="auto"/>
                                                                                                    <w:left w:val="none" w:sz="0" w:space="0" w:color="auto"/>
                                                                                                    <w:bottom w:val="none" w:sz="0" w:space="0" w:color="auto"/>
                                                                                                    <w:right w:val="none" w:sz="0" w:space="0" w:color="auto"/>
                                                                                                  </w:divBdr>
                                                                                                  <w:divsChild>
                                                                                                    <w:div w:id="14813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6978391">
                                                                              <w:marLeft w:val="0"/>
                                                                              <w:marRight w:val="0"/>
                                                                              <w:marTop w:val="0"/>
                                                                              <w:marBottom w:val="0"/>
                                                                              <w:divBdr>
                                                                                <w:top w:val="none" w:sz="0" w:space="0" w:color="auto"/>
                                                                                <w:left w:val="none" w:sz="0" w:space="0" w:color="auto"/>
                                                                                <w:bottom w:val="none" w:sz="0" w:space="0" w:color="auto"/>
                                                                                <w:right w:val="none" w:sz="0" w:space="0" w:color="auto"/>
                                                                              </w:divBdr>
                                                                              <w:divsChild>
                                                                                <w:div w:id="730926397">
                                                                                  <w:marLeft w:val="0"/>
                                                                                  <w:marRight w:val="0"/>
                                                                                  <w:marTop w:val="0"/>
                                                                                  <w:marBottom w:val="15"/>
                                                                                  <w:divBdr>
                                                                                    <w:top w:val="none" w:sz="0" w:space="0" w:color="auto"/>
                                                                                    <w:left w:val="none" w:sz="0" w:space="0" w:color="auto"/>
                                                                                    <w:bottom w:val="none" w:sz="0" w:space="0" w:color="auto"/>
                                                                                    <w:right w:val="none" w:sz="0" w:space="0" w:color="auto"/>
                                                                                  </w:divBdr>
                                                                                  <w:divsChild>
                                                                                    <w:div w:id="775517400">
                                                                                      <w:marLeft w:val="0"/>
                                                                                      <w:marRight w:val="0"/>
                                                                                      <w:marTop w:val="0"/>
                                                                                      <w:marBottom w:val="0"/>
                                                                                      <w:divBdr>
                                                                                        <w:top w:val="none" w:sz="0" w:space="0" w:color="auto"/>
                                                                                        <w:left w:val="none" w:sz="0" w:space="0" w:color="auto"/>
                                                                                        <w:bottom w:val="none" w:sz="0" w:space="0" w:color="auto"/>
                                                                                        <w:right w:val="none" w:sz="0" w:space="0" w:color="auto"/>
                                                                                      </w:divBdr>
                                                                                      <w:divsChild>
                                                                                        <w:div w:id="113525359">
                                                                                          <w:marLeft w:val="0"/>
                                                                                          <w:marRight w:val="0"/>
                                                                                          <w:marTop w:val="0"/>
                                                                                          <w:marBottom w:val="0"/>
                                                                                          <w:divBdr>
                                                                                            <w:top w:val="none" w:sz="0" w:space="0" w:color="auto"/>
                                                                                            <w:left w:val="none" w:sz="0" w:space="0" w:color="auto"/>
                                                                                            <w:bottom w:val="none" w:sz="0" w:space="0" w:color="auto"/>
                                                                                            <w:right w:val="none" w:sz="0" w:space="0" w:color="auto"/>
                                                                                          </w:divBdr>
                                                                                          <w:divsChild>
                                                                                            <w:div w:id="599336989">
                                                                                              <w:marLeft w:val="0"/>
                                                                                              <w:marRight w:val="0"/>
                                                                                              <w:marTop w:val="0"/>
                                                                                              <w:marBottom w:val="0"/>
                                                                                              <w:divBdr>
                                                                                                <w:top w:val="none" w:sz="0" w:space="0" w:color="auto"/>
                                                                                                <w:left w:val="none" w:sz="0" w:space="0" w:color="auto"/>
                                                                                                <w:bottom w:val="none" w:sz="0" w:space="0" w:color="auto"/>
                                                                                                <w:right w:val="none" w:sz="0" w:space="0" w:color="auto"/>
                                                                                              </w:divBdr>
                                                                                              <w:divsChild>
                                                                                                <w:div w:id="619216732">
                                                                                                  <w:marLeft w:val="0"/>
                                                                                                  <w:marRight w:val="0"/>
                                                                                                  <w:marTop w:val="0"/>
                                                                                                  <w:marBottom w:val="0"/>
                                                                                                  <w:divBdr>
                                                                                                    <w:top w:val="none" w:sz="0" w:space="0" w:color="auto"/>
                                                                                                    <w:left w:val="none" w:sz="0" w:space="0" w:color="auto"/>
                                                                                                    <w:bottom w:val="none" w:sz="0" w:space="0" w:color="auto"/>
                                                                                                    <w:right w:val="none" w:sz="0" w:space="0" w:color="auto"/>
                                                                                                  </w:divBdr>
                                                                                                  <w:divsChild>
                                                                                                    <w:div w:id="17725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746826">
                                                                              <w:marLeft w:val="0"/>
                                                                              <w:marRight w:val="0"/>
                                                                              <w:marTop w:val="0"/>
                                                                              <w:marBottom w:val="0"/>
                                                                              <w:divBdr>
                                                                                <w:top w:val="none" w:sz="0" w:space="0" w:color="auto"/>
                                                                                <w:left w:val="none" w:sz="0" w:space="0" w:color="auto"/>
                                                                                <w:bottom w:val="none" w:sz="0" w:space="0" w:color="auto"/>
                                                                                <w:right w:val="none" w:sz="0" w:space="0" w:color="auto"/>
                                                                              </w:divBdr>
                                                                              <w:divsChild>
                                                                                <w:div w:id="1593664711">
                                                                                  <w:marLeft w:val="0"/>
                                                                                  <w:marRight w:val="0"/>
                                                                                  <w:marTop w:val="0"/>
                                                                                  <w:marBottom w:val="15"/>
                                                                                  <w:divBdr>
                                                                                    <w:top w:val="none" w:sz="0" w:space="0" w:color="auto"/>
                                                                                    <w:left w:val="none" w:sz="0" w:space="0" w:color="auto"/>
                                                                                    <w:bottom w:val="none" w:sz="0" w:space="0" w:color="auto"/>
                                                                                    <w:right w:val="none" w:sz="0" w:space="0" w:color="auto"/>
                                                                                  </w:divBdr>
                                                                                  <w:divsChild>
                                                                                    <w:div w:id="1625891491">
                                                                                      <w:marLeft w:val="0"/>
                                                                                      <w:marRight w:val="0"/>
                                                                                      <w:marTop w:val="0"/>
                                                                                      <w:marBottom w:val="0"/>
                                                                                      <w:divBdr>
                                                                                        <w:top w:val="none" w:sz="0" w:space="0" w:color="auto"/>
                                                                                        <w:left w:val="none" w:sz="0" w:space="0" w:color="auto"/>
                                                                                        <w:bottom w:val="none" w:sz="0" w:space="0" w:color="auto"/>
                                                                                        <w:right w:val="none" w:sz="0" w:space="0" w:color="auto"/>
                                                                                      </w:divBdr>
                                                                                      <w:divsChild>
                                                                                        <w:div w:id="382217795">
                                                                                          <w:marLeft w:val="0"/>
                                                                                          <w:marRight w:val="0"/>
                                                                                          <w:marTop w:val="0"/>
                                                                                          <w:marBottom w:val="0"/>
                                                                                          <w:divBdr>
                                                                                            <w:top w:val="none" w:sz="0" w:space="0" w:color="auto"/>
                                                                                            <w:left w:val="none" w:sz="0" w:space="0" w:color="auto"/>
                                                                                            <w:bottom w:val="none" w:sz="0" w:space="0" w:color="auto"/>
                                                                                            <w:right w:val="none" w:sz="0" w:space="0" w:color="auto"/>
                                                                                          </w:divBdr>
                                                                                          <w:divsChild>
                                                                                            <w:div w:id="636569188">
                                                                                              <w:marLeft w:val="0"/>
                                                                                              <w:marRight w:val="0"/>
                                                                                              <w:marTop w:val="0"/>
                                                                                              <w:marBottom w:val="0"/>
                                                                                              <w:divBdr>
                                                                                                <w:top w:val="none" w:sz="0" w:space="0" w:color="auto"/>
                                                                                                <w:left w:val="none" w:sz="0" w:space="0" w:color="auto"/>
                                                                                                <w:bottom w:val="none" w:sz="0" w:space="0" w:color="auto"/>
                                                                                                <w:right w:val="none" w:sz="0" w:space="0" w:color="auto"/>
                                                                                              </w:divBdr>
                                                                                              <w:divsChild>
                                                                                                <w:div w:id="772439550">
                                                                                                  <w:marLeft w:val="0"/>
                                                                                                  <w:marRight w:val="0"/>
                                                                                                  <w:marTop w:val="0"/>
                                                                                                  <w:marBottom w:val="0"/>
                                                                                                  <w:divBdr>
                                                                                                    <w:top w:val="none" w:sz="0" w:space="0" w:color="auto"/>
                                                                                                    <w:left w:val="none" w:sz="0" w:space="0" w:color="auto"/>
                                                                                                    <w:bottom w:val="none" w:sz="0" w:space="0" w:color="auto"/>
                                                                                                    <w:right w:val="none" w:sz="0" w:space="0" w:color="auto"/>
                                                                                                  </w:divBdr>
                                                                                                  <w:divsChild>
                                                                                                    <w:div w:id="5461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713164">
                                                                              <w:marLeft w:val="0"/>
                                                                              <w:marRight w:val="0"/>
                                                                              <w:marTop w:val="0"/>
                                                                              <w:marBottom w:val="0"/>
                                                                              <w:divBdr>
                                                                                <w:top w:val="none" w:sz="0" w:space="0" w:color="auto"/>
                                                                                <w:left w:val="none" w:sz="0" w:space="0" w:color="auto"/>
                                                                                <w:bottom w:val="none" w:sz="0" w:space="0" w:color="auto"/>
                                                                                <w:right w:val="none" w:sz="0" w:space="0" w:color="auto"/>
                                                                              </w:divBdr>
                                                                              <w:divsChild>
                                                                                <w:div w:id="1320378799">
                                                                                  <w:marLeft w:val="0"/>
                                                                                  <w:marRight w:val="0"/>
                                                                                  <w:marTop w:val="0"/>
                                                                                  <w:marBottom w:val="15"/>
                                                                                  <w:divBdr>
                                                                                    <w:top w:val="none" w:sz="0" w:space="0" w:color="auto"/>
                                                                                    <w:left w:val="none" w:sz="0" w:space="0" w:color="auto"/>
                                                                                    <w:bottom w:val="none" w:sz="0" w:space="0" w:color="auto"/>
                                                                                    <w:right w:val="none" w:sz="0" w:space="0" w:color="auto"/>
                                                                                  </w:divBdr>
                                                                                  <w:divsChild>
                                                                                    <w:div w:id="1988511090">
                                                                                      <w:marLeft w:val="0"/>
                                                                                      <w:marRight w:val="0"/>
                                                                                      <w:marTop w:val="0"/>
                                                                                      <w:marBottom w:val="0"/>
                                                                                      <w:divBdr>
                                                                                        <w:top w:val="none" w:sz="0" w:space="0" w:color="auto"/>
                                                                                        <w:left w:val="none" w:sz="0" w:space="0" w:color="auto"/>
                                                                                        <w:bottom w:val="none" w:sz="0" w:space="0" w:color="auto"/>
                                                                                        <w:right w:val="none" w:sz="0" w:space="0" w:color="auto"/>
                                                                                      </w:divBdr>
                                                                                      <w:divsChild>
                                                                                        <w:div w:id="398140975">
                                                                                          <w:marLeft w:val="0"/>
                                                                                          <w:marRight w:val="0"/>
                                                                                          <w:marTop w:val="0"/>
                                                                                          <w:marBottom w:val="0"/>
                                                                                          <w:divBdr>
                                                                                            <w:top w:val="none" w:sz="0" w:space="0" w:color="auto"/>
                                                                                            <w:left w:val="none" w:sz="0" w:space="0" w:color="auto"/>
                                                                                            <w:bottom w:val="none" w:sz="0" w:space="0" w:color="auto"/>
                                                                                            <w:right w:val="none" w:sz="0" w:space="0" w:color="auto"/>
                                                                                          </w:divBdr>
                                                                                          <w:divsChild>
                                                                                            <w:div w:id="2063673858">
                                                                                              <w:marLeft w:val="0"/>
                                                                                              <w:marRight w:val="0"/>
                                                                                              <w:marTop w:val="0"/>
                                                                                              <w:marBottom w:val="0"/>
                                                                                              <w:divBdr>
                                                                                                <w:top w:val="none" w:sz="0" w:space="0" w:color="auto"/>
                                                                                                <w:left w:val="none" w:sz="0" w:space="0" w:color="auto"/>
                                                                                                <w:bottom w:val="none" w:sz="0" w:space="0" w:color="auto"/>
                                                                                                <w:right w:val="none" w:sz="0" w:space="0" w:color="auto"/>
                                                                                              </w:divBdr>
                                                                                              <w:divsChild>
                                                                                                <w:div w:id="1770926977">
                                                                                                  <w:marLeft w:val="0"/>
                                                                                                  <w:marRight w:val="0"/>
                                                                                                  <w:marTop w:val="0"/>
                                                                                                  <w:marBottom w:val="0"/>
                                                                                                  <w:divBdr>
                                                                                                    <w:top w:val="none" w:sz="0" w:space="0" w:color="auto"/>
                                                                                                    <w:left w:val="none" w:sz="0" w:space="0" w:color="auto"/>
                                                                                                    <w:bottom w:val="none" w:sz="0" w:space="0" w:color="auto"/>
                                                                                                    <w:right w:val="none" w:sz="0" w:space="0" w:color="auto"/>
                                                                                                  </w:divBdr>
                                                                                                  <w:divsChild>
                                                                                                    <w:div w:id="3024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08319">
                                                                              <w:marLeft w:val="0"/>
                                                                              <w:marRight w:val="0"/>
                                                                              <w:marTop w:val="0"/>
                                                                              <w:marBottom w:val="0"/>
                                                                              <w:divBdr>
                                                                                <w:top w:val="none" w:sz="0" w:space="0" w:color="auto"/>
                                                                                <w:left w:val="none" w:sz="0" w:space="0" w:color="auto"/>
                                                                                <w:bottom w:val="none" w:sz="0" w:space="0" w:color="auto"/>
                                                                                <w:right w:val="none" w:sz="0" w:space="0" w:color="auto"/>
                                                                              </w:divBdr>
                                                                              <w:divsChild>
                                                                                <w:div w:id="1677422383">
                                                                                  <w:marLeft w:val="0"/>
                                                                                  <w:marRight w:val="0"/>
                                                                                  <w:marTop w:val="0"/>
                                                                                  <w:marBottom w:val="15"/>
                                                                                  <w:divBdr>
                                                                                    <w:top w:val="none" w:sz="0" w:space="0" w:color="auto"/>
                                                                                    <w:left w:val="none" w:sz="0" w:space="0" w:color="auto"/>
                                                                                    <w:bottom w:val="none" w:sz="0" w:space="0" w:color="auto"/>
                                                                                    <w:right w:val="none" w:sz="0" w:space="0" w:color="auto"/>
                                                                                  </w:divBdr>
                                                                                  <w:divsChild>
                                                                                    <w:div w:id="1776902210">
                                                                                      <w:marLeft w:val="0"/>
                                                                                      <w:marRight w:val="0"/>
                                                                                      <w:marTop w:val="0"/>
                                                                                      <w:marBottom w:val="0"/>
                                                                                      <w:divBdr>
                                                                                        <w:top w:val="none" w:sz="0" w:space="0" w:color="auto"/>
                                                                                        <w:left w:val="none" w:sz="0" w:space="0" w:color="auto"/>
                                                                                        <w:bottom w:val="none" w:sz="0" w:space="0" w:color="auto"/>
                                                                                        <w:right w:val="none" w:sz="0" w:space="0" w:color="auto"/>
                                                                                      </w:divBdr>
                                                                                      <w:divsChild>
                                                                                        <w:div w:id="1892880284">
                                                                                          <w:marLeft w:val="0"/>
                                                                                          <w:marRight w:val="0"/>
                                                                                          <w:marTop w:val="0"/>
                                                                                          <w:marBottom w:val="0"/>
                                                                                          <w:divBdr>
                                                                                            <w:top w:val="none" w:sz="0" w:space="0" w:color="auto"/>
                                                                                            <w:left w:val="none" w:sz="0" w:space="0" w:color="auto"/>
                                                                                            <w:bottom w:val="none" w:sz="0" w:space="0" w:color="auto"/>
                                                                                            <w:right w:val="none" w:sz="0" w:space="0" w:color="auto"/>
                                                                                          </w:divBdr>
                                                                                          <w:divsChild>
                                                                                            <w:div w:id="2096784621">
                                                                                              <w:marLeft w:val="0"/>
                                                                                              <w:marRight w:val="0"/>
                                                                                              <w:marTop w:val="0"/>
                                                                                              <w:marBottom w:val="0"/>
                                                                                              <w:divBdr>
                                                                                                <w:top w:val="none" w:sz="0" w:space="0" w:color="auto"/>
                                                                                                <w:left w:val="none" w:sz="0" w:space="0" w:color="auto"/>
                                                                                                <w:bottom w:val="none" w:sz="0" w:space="0" w:color="auto"/>
                                                                                                <w:right w:val="none" w:sz="0" w:space="0" w:color="auto"/>
                                                                                              </w:divBdr>
                                                                                              <w:divsChild>
                                                                                                <w:div w:id="1950231688">
                                                                                                  <w:marLeft w:val="0"/>
                                                                                                  <w:marRight w:val="0"/>
                                                                                                  <w:marTop w:val="0"/>
                                                                                                  <w:marBottom w:val="0"/>
                                                                                                  <w:divBdr>
                                                                                                    <w:top w:val="none" w:sz="0" w:space="0" w:color="auto"/>
                                                                                                    <w:left w:val="none" w:sz="0" w:space="0" w:color="auto"/>
                                                                                                    <w:bottom w:val="none" w:sz="0" w:space="0" w:color="auto"/>
                                                                                                    <w:right w:val="none" w:sz="0" w:space="0" w:color="auto"/>
                                                                                                  </w:divBdr>
                                                                                                  <w:divsChild>
                                                                                                    <w:div w:id="1048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796651">
                                                                              <w:marLeft w:val="0"/>
                                                                              <w:marRight w:val="0"/>
                                                                              <w:marTop w:val="0"/>
                                                                              <w:marBottom w:val="0"/>
                                                                              <w:divBdr>
                                                                                <w:top w:val="none" w:sz="0" w:space="0" w:color="auto"/>
                                                                                <w:left w:val="none" w:sz="0" w:space="0" w:color="auto"/>
                                                                                <w:bottom w:val="none" w:sz="0" w:space="0" w:color="auto"/>
                                                                                <w:right w:val="none" w:sz="0" w:space="0" w:color="auto"/>
                                                                              </w:divBdr>
                                                                              <w:divsChild>
                                                                                <w:div w:id="2125806595">
                                                                                  <w:marLeft w:val="0"/>
                                                                                  <w:marRight w:val="0"/>
                                                                                  <w:marTop w:val="0"/>
                                                                                  <w:marBottom w:val="15"/>
                                                                                  <w:divBdr>
                                                                                    <w:top w:val="none" w:sz="0" w:space="0" w:color="auto"/>
                                                                                    <w:left w:val="none" w:sz="0" w:space="0" w:color="auto"/>
                                                                                    <w:bottom w:val="none" w:sz="0" w:space="0" w:color="auto"/>
                                                                                    <w:right w:val="none" w:sz="0" w:space="0" w:color="auto"/>
                                                                                  </w:divBdr>
                                                                                  <w:divsChild>
                                                                                    <w:div w:id="1641105650">
                                                                                      <w:marLeft w:val="0"/>
                                                                                      <w:marRight w:val="0"/>
                                                                                      <w:marTop w:val="0"/>
                                                                                      <w:marBottom w:val="0"/>
                                                                                      <w:divBdr>
                                                                                        <w:top w:val="none" w:sz="0" w:space="0" w:color="auto"/>
                                                                                        <w:left w:val="none" w:sz="0" w:space="0" w:color="auto"/>
                                                                                        <w:bottom w:val="none" w:sz="0" w:space="0" w:color="auto"/>
                                                                                        <w:right w:val="none" w:sz="0" w:space="0" w:color="auto"/>
                                                                                      </w:divBdr>
                                                                                      <w:divsChild>
                                                                                        <w:div w:id="914169807">
                                                                                          <w:marLeft w:val="0"/>
                                                                                          <w:marRight w:val="0"/>
                                                                                          <w:marTop w:val="0"/>
                                                                                          <w:marBottom w:val="0"/>
                                                                                          <w:divBdr>
                                                                                            <w:top w:val="none" w:sz="0" w:space="0" w:color="auto"/>
                                                                                            <w:left w:val="none" w:sz="0" w:space="0" w:color="auto"/>
                                                                                            <w:bottom w:val="none" w:sz="0" w:space="0" w:color="auto"/>
                                                                                            <w:right w:val="none" w:sz="0" w:space="0" w:color="auto"/>
                                                                                          </w:divBdr>
                                                                                          <w:divsChild>
                                                                                            <w:div w:id="1589072736">
                                                                                              <w:marLeft w:val="0"/>
                                                                                              <w:marRight w:val="0"/>
                                                                                              <w:marTop w:val="0"/>
                                                                                              <w:marBottom w:val="0"/>
                                                                                              <w:divBdr>
                                                                                                <w:top w:val="none" w:sz="0" w:space="0" w:color="auto"/>
                                                                                                <w:left w:val="none" w:sz="0" w:space="0" w:color="auto"/>
                                                                                                <w:bottom w:val="none" w:sz="0" w:space="0" w:color="auto"/>
                                                                                                <w:right w:val="none" w:sz="0" w:space="0" w:color="auto"/>
                                                                                              </w:divBdr>
                                                                                              <w:divsChild>
                                                                                                <w:div w:id="1220365203">
                                                                                                  <w:marLeft w:val="0"/>
                                                                                                  <w:marRight w:val="0"/>
                                                                                                  <w:marTop w:val="0"/>
                                                                                                  <w:marBottom w:val="0"/>
                                                                                                  <w:divBdr>
                                                                                                    <w:top w:val="none" w:sz="0" w:space="0" w:color="auto"/>
                                                                                                    <w:left w:val="none" w:sz="0" w:space="0" w:color="auto"/>
                                                                                                    <w:bottom w:val="none" w:sz="0" w:space="0" w:color="auto"/>
                                                                                                    <w:right w:val="none" w:sz="0" w:space="0" w:color="auto"/>
                                                                                                  </w:divBdr>
                                                                                                  <w:divsChild>
                                                                                                    <w:div w:id="17453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701333">
                                                                      <w:marLeft w:val="0"/>
                                                                      <w:marRight w:val="0"/>
                                                                      <w:marTop w:val="0"/>
                                                                      <w:marBottom w:val="0"/>
                                                                      <w:divBdr>
                                                                        <w:top w:val="none" w:sz="0" w:space="0" w:color="auto"/>
                                                                        <w:left w:val="none" w:sz="0" w:space="0" w:color="auto"/>
                                                                        <w:bottom w:val="none" w:sz="0" w:space="0" w:color="auto"/>
                                                                        <w:right w:val="none" w:sz="0" w:space="0" w:color="auto"/>
                                                                      </w:divBdr>
                                                                      <w:divsChild>
                                                                        <w:div w:id="1731687573">
                                                                          <w:marLeft w:val="0"/>
                                                                          <w:marRight w:val="0"/>
                                                                          <w:marTop w:val="180"/>
                                                                          <w:marBottom w:val="0"/>
                                                                          <w:divBdr>
                                                                            <w:top w:val="none" w:sz="0" w:space="0" w:color="auto"/>
                                                                            <w:left w:val="none" w:sz="0" w:space="0" w:color="auto"/>
                                                                            <w:bottom w:val="none" w:sz="0" w:space="0" w:color="auto"/>
                                                                            <w:right w:val="none" w:sz="0" w:space="0" w:color="auto"/>
                                                                          </w:divBdr>
                                                                          <w:divsChild>
                                                                            <w:div w:id="18100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7599818">
                                  <w:marLeft w:val="0"/>
                                  <w:marRight w:val="0"/>
                                  <w:marTop w:val="0"/>
                                  <w:marBottom w:val="0"/>
                                  <w:divBdr>
                                    <w:top w:val="none" w:sz="0" w:space="0" w:color="auto"/>
                                    <w:left w:val="none" w:sz="0" w:space="0" w:color="auto"/>
                                    <w:bottom w:val="none" w:sz="0" w:space="0" w:color="auto"/>
                                    <w:right w:val="none" w:sz="0" w:space="0" w:color="auto"/>
                                  </w:divBdr>
                                  <w:divsChild>
                                    <w:div w:id="598759241">
                                      <w:marLeft w:val="0"/>
                                      <w:marRight w:val="0"/>
                                      <w:marTop w:val="0"/>
                                      <w:marBottom w:val="0"/>
                                      <w:divBdr>
                                        <w:top w:val="none" w:sz="0" w:space="0" w:color="auto"/>
                                        <w:left w:val="none" w:sz="0" w:space="0" w:color="auto"/>
                                        <w:bottom w:val="none" w:sz="0" w:space="0" w:color="auto"/>
                                        <w:right w:val="none" w:sz="0" w:space="0" w:color="auto"/>
                                      </w:divBdr>
                                      <w:divsChild>
                                        <w:div w:id="7094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1595906">
      <w:bodyDiv w:val="1"/>
      <w:marLeft w:val="0"/>
      <w:marRight w:val="0"/>
      <w:marTop w:val="0"/>
      <w:marBottom w:val="0"/>
      <w:divBdr>
        <w:top w:val="none" w:sz="0" w:space="0" w:color="auto"/>
        <w:left w:val="none" w:sz="0" w:space="0" w:color="auto"/>
        <w:bottom w:val="none" w:sz="0" w:space="0" w:color="auto"/>
        <w:right w:val="none" w:sz="0" w:space="0" w:color="auto"/>
      </w:divBdr>
      <w:divsChild>
        <w:div w:id="182400862">
          <w:marLeft w:val="0"/>
          <w:marRight w:val="0"/>
          <w:marTop w:val="0"/>
          <w:marBottom w:val="0"/>
          <w:divBdr>
            <w:top w:val="none" w:sz="0" w:space="0" w:color="auto"/>
            <w:left w:val="none" w:sz="0" w:space="0" w:color="auto"/>
            <w:bottom w:val="none" w:sz="0" w:space="0" w:color="auto"/>
            <w:right w:val="none" w:sz="0" w:space="0" w:color="auto"/>
          </w:divBdr>
        </w:div>
        <w:div w:id="2071341153">
          <w:marLeft w:val="0"/>
          <w:marRight w:val="0"/>
          <w:marTop w:val="0"/>
          <w:marBottom w:val="0"/>
          <w:divBdr>
            <w:top w:val="none" w:sz="0" w:space="0" w:color="auto"/>
            <w:left w:val="none" w:sz="0" w:space="0" w:color="auto"/>
            <w:bottom w:val="none" w:sz="0" w:space="0" w:color="auto"/>
            <w:right w:val="none" w:sz="0" w:space="0" w:color="auto"/>
          </w:divBdr>
        </w:div>
      </w:divsChild>
    </w:div>
    <w:div w:id="1305041069">
      <w:bodyDiv w:val="1"/>
      <w:marLeft w:val="0"/>
      <w:marRight w:val="0"/>
      <w:marTop w:val="0"/>
      <w:marBottom w:val="0"/>
      <w:divBdr>
        <w:top w:val="none" w:sz="0" w:space="0" w:color="auto"/>
        <w:left w:val="none" w:sz="0" w:space="0" w:color="auto"/>
        <w:bottom w:val="none" w:sz="0" w:space="0" w:color="auto"/>
        <w:right w:val="none" w:sz="0" w:space="0" w:color="auto"/>
      </w:divBdr>
      <w:divsChild>
        <w:div w:id="1002589449">
          <w:marLeft w:val="0"/>
          <w:marRight w:val="0"/>
          <w:marTop w:val="0"/>
          <w:marBottom w:val="0"/>
          <w:divBdr>
            <w:top w:val="none" w:sz="0" w:space="0" w:color="auto"/>
            <w:left w:val="none" w:sz="0" w:space="0" w:color="auto"/>
            <w:bottom w:val="none" w:sz="0" w:space="0" w:color="auto"/>
            <w:right w:val="none" w:sz="0" w:space="0" w:color="auto"/>
          </w:divBdr>
        </w:div>
        <w:div w:id="1521119021">
          <w:marLeft w:val="0"/>
          <w:marRight w:val="0"/>
          <w:marTop w:val="0"/>
          <w:marBottom w:val="0"/>
          <w:divBdr>
            <w:top w:val="none" w:sz="0" w:space="0" w:color="auto"/>
            <w:left w:val="none" w:sz="0" w:space="0" w:color="auto"/>
            <w:bottom w:val="none" w:sz="0" w:space="0" w:color="auto"/>
            <w:right w:val="none" w:sz="0" w:space="0" w:color="auto"/>
          </w:divBdr>
        </w:div>
        <w:div w:id="945968657">
          <w:marLeft w:val="0"/>
          <w:marRight w:val="0"/>
          <w:marTop w:val="0"/>
          <w:marBottom w:val="0"/>
          <w:divBdr>
            <w:top w:val="none" w:sz="0" w:space="0" w:color="auto"/>
            <w:left w:val="none" w:sz="0" w:space="0" w:color="auto"/>
            <w:bottom w:val="none" w:sz="0" w:space="0" w:color="auto"/>
            <w:right w:val="none" w:sz="0" w:space="0" w:color="auto"/>
          </w:divBdr>
        </w:div>
        <w:div w:id="1290623616">
          <w:marLeft w:val="0"/>
          <w:marRight w:val="0"/>
          <w:marTop w:val="0"/>
          <w:marBottom w:val="0"/>
          <w:divBdr>
            <w:top w:val="none" w:sz="0" w:space="0" w:color="auto"/>
            <w:left w:val="none" w:sz="0" w:space="0" w:color="auto"/>
            <w:bottom w:val="none" w:sz="0" w:space="0" w:color="auto"/>
            <w:right w:val="none" w:sz="0" w:space="0" w:color="auto"/>
          </w:divBdr>
        </w:div>
        <w:div w:id="1255241710">
          <w:marLeft w:val="0"/>
          <w:marRight w:val="0"/>
          <w:marTop w:val="0"/>
          <w:marBottom w:val="0"/>
          <w:divBdr>
            <w:top w:val="none" w:sz="0" w:space="0" w:color="auto"/>
            <w:left w:val="none" w:sz="0" w:space="0" w:color="auto"/>
            <w:bottom w:val="none" w:sz="0" w:space="0" w:color="auto"/>
            <w:right w:val="none" w:sz="0" w:space="0" w:color="auto"/>
          </w:divBdr>
        </w:div>
        <w:div w:id="76442840">
          <w:marLeft w:val="0"/>
          <w:marRight w:val="0"/>
          <w:marTop w:val="0"/>
          <w:marBottom w:val="0"/>
          <w:divBdr>
            <w:top w:val="none" w:sz="0" w:space="0" w:color="auto"/>
            <w:left w:val="none" w:sz="0" w:space="0" w:color="auto"/>
            <w:bottom w:val="none" w:sz="0" w:space="0" w:color="auto"/>
            <w:right w:val="none" w:sz="0" w:space="0" w:color="auto"/>
          </w:divBdr>
        </w:div>
        <w:div w:id="357586775">
          <w:marLeft w:val="0"/>
          <w:marRight w:val="0"/>
          <w:marTop w:val="0"/>
          <w:marBottom w:val="0"/>
          <w:divBdr>
            <w:top w:val="none" w:sz="0" w:space="0" w:color="auto"/>
            <w:left w:val="none" w:sz="0" w:space="0" w:color="auto"/>
            <w:bottom w:val="none" w:sz="0" w:space="0" w:color="auto"/>
            <w:right w:val="none" w:sz="0" w:space="0" w:color="auto"/>
          </w:divBdr>
        </w:div>
        <w:div w:id="2074691947">
          <w:marLeft w:val="0"/>
          <w:marRight w:val="0"/>
          <w:marTop w:val="0"/>
          <w:marBottom w:val="0"/>
          <w:divBdr>
            <w:top w:val="none" w:sz="0" w:space="0" w:color="auto"/>
            <w:left w:val="none" w:sz="0" w:space="0" w:color="auto"/>
            <w:bottom w:val="none" w:sz="0" w:space="0" w:color="auto"/>
            <w:right w:val="none" w:sz="0" w:space="0" w:color="auto"/>
          </w:divBdr>
        </w:div>
        <w:div w:id="510871259">
          <w:marLeft w:val="0"/>
          <w:marRight w:val="0"/>
          <w:marTop w:val="0"/>
          <w:marBottom w:val="0"/>
          <w:divBdr>
            <w:top w:val="none" w:sz="0" w:space="0" w:color="auto"/>
            <w:left w:val="none" w:sz="0" w:space="0" w:color="auto"/>
            <w:bottom w:val="none" w:sz="0" w:space="0" w:color="auto"/>
            <w:right w:val="none" w:sz="0" w:space="0" w:color="auto"/>
          </w:divBdr>
        </w:div>
        <w:div w:id="1453481549">
          <w:marLeft w:val="0"/>
          <w:marRight w:val="0"/>
          <w:marTop w:val="0"/>
          <w:marBottom w:val="0"/>
          <w:divBdr>
            <w:top w:val="none" w:sz="0" w:space="0" w:color="auto"/>
            <w:left w:val="none" w:sz="0" w:space="0" w:color="auto"/>
            <w:bottom w:val="none" w:sz="0" w:space="0" w:color="auto"/>
            <w:right w:val="none" w:sz="0" w:space="0" w:color="auto"/>
          </w:divBdr>
        </w:div>
        <w:div w:id="1178344946">
          <w:marLeft w:val="0"/>
          <w:marRight w:val="0"/>
          <w:marTop w:val="0"/>
          <w:marBottom w:val="0"/>
          <w:divBdr>
            <w:top w:val="none" w:sz="0" w:space="0" w:color="auto"/>
            <w:left w:val="none" w:sz="0" w:space="0" w:color="auto"/>
            <w:bottom w:val="none" w:sz="0" w:space="0" w:color="auto"/>
            <w:right w:val="none" w:sz="0" w:space="0" w:color="auto"/>
          </w:divBdr>
        </w:div>
      </w:divsChild>
    </w:div>
    <w:div w:id="1307588086">
      <w:bodyDiv w:val="1"/>
      <w:marLeft w:val="0"/>
      <w:marRight w:val="0"/>
      <w:marTop w:val="0"/>
      <w:marBottom w:val="0"/>
      <w:divBdr>
        <w:top w:val="none" w:sz="0" w:space="0" w:color="auto"/>
        <w:left w:val="none" w:sz="0" w:space="0" w:color="auto"/>
        <w:bottom w:val="none" w:sz="0" w:space="0" w:color="auto"/>
        <w:right w:val="none" w:sz="0" w:space="0" w:color="auto"/>
      </w:divBdr>
      <w:divsChild>
        <w:div w:id="1039361336">
          <w:marLeft w:val="0"/>
          <w:marRight w:val="0"/>
          <w:marTop w:val="0"/>
          <w:marBottom w:val="0"/>
          <w:divBdr>
            <w:top w:val="none" w:sz="0" w:space="0" w:color="auto"/>
            <w:left w:val="none" w:sz="0" w:space="0" w:color="auto"/>
            <w:bottom w:val="none" w:sz="0" w:space="0" w:color="auto"/>
            <w:right w:val="none" w:sz="0" w:space="0" w:color="auto"/>
          </w:divBdr>
          <w:divsChild>
            <w:div w:id="1737582664">
              <w:marLeft w:val="0"/>
              <w:marRight w:val="0"/>
              <w:marTop w:val="0"/>
              <w:marBottom w:val="15"/>
              <w:divBdr>
                <w:top w:val="none" w:sz="0" w:space="0" w:color="auto"/>
                <w:left w:val="none" w:sz="0" w:space="0" w:color="auto"/>
                <w:bottom w:val="none" w:sz="0" w:space="0" w:color="auto"/>
                <w:right w:val="none" w:sz="0" w:space="0" w:color="auto"/>
              </w:divBdr>
              <w:divsChild>
                <w:div w:id="53704838">
                  <w:marLeft w:val="0"/>
                  <w:marRight w:val="0"/>
                  <w:marTop w:val="0"/>
                  <w:marBottom w:val="0"/>
                  <w:divBdr>
                    <w:top w:val="none" w:sz="0" w:space="0" w:color="auto"/>
                    <w:left w:val="none" w:sz="0" w:space="0" w:color="auto"/>
                    <w:bottom w:val="none" w:sz="0" w:space="0" w:color="auto"/>
                    <w:right w:val="none" w:sz="0" w:space="0" w:color="auto"/>
                  </w:divBdr>
                  <w:divsChild>
                    <w:div w:id="682367865">
                      <w:marLeft w:val="0"/>
                      <w:marRight w:val="0"/>
                      <w:marTop w:val="0"/>
                      <w:marBottom w:val="0"/>
                      <w:divBdr>
                        <w:top w:val="none" w:sz="0" w:space="0" w:color="auto"/>
                        <w:left w:val="none" w:sz="0" w:space="0" w:color="auto"/>
                        <w:bottom w:val="none" w:sz="0" w:space="0" w:color="auto"/>
                        <w:right w:val="none" w:sz="0" w:space="0" w:color="auto"/>
                      </w:divBdr>
                      <w:divsChild>
                        <w:div w:id="1346982118">
                          <w:marLeft w:val="0"/>
                          <w:marRight w:val="0"/>
                          <w:marTop w:val="0"/>
                          <w:marBottom w:val="0"/>
                          <w:divBdr>
                            <w:top w:val="none" w:sz="0" w:space="0" w:color="auto"/>
                            <w:left w:val="none" w:sz="0" w:space="0" w:color="auto"/>
                            <w:bottom w:val="none" w:sz="0" w:space="0" w:color="auto"/>
                            <w:right w:val="none" w:sz="0" w:space="0" w:color="auto"/>
                          </w:divBdr>
                          <w:divsChild>
                            <w:div w:id="1119684013">
                              <w:marLeft w:val="0"/>
                              <w:marRight w:val="0"/>
                              <w:marTop w:val="0"/>
                              <w:marBottom w:val="0"/>
                              <w:divBdr>
                                <w:top w:val="none" w:sz="0" w:space="0" w:color="auto"/>
                                <w:left w:val="none" w:sz="0" w:space="0" w:color="auto"/>
                                <w:bottom w:val="none" w:sz="0" w:space="0" w:color="auto"/>
                                <w:right w:val="none" w:sz="0" w:space="0" w:color="auto"/>
                              </w:divBdr>
                              <w:divsChild>
                                <w:div w:id="9510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1810941">
          <w:marLeft w:val="0"/>
          <w:marRight w:val="0"/>
          <w:marTop w:val="0"/>
          <w:marBottom w:val="0"/>
          <w:divBdr>
            <w:top w:val="none" w:sz="0" w:space="0" w:color="auto"/>
            <w:left w:val="none" w:sz="0" w:space="0" w:color="auto"/>
            <w:bottom w:val="none" w:sz="0" w:space="0" w:color="auto"/>
            <w:right w:val="none" w:sz="0" w:space="0" w:color="auto"/>
          </w:divBdr>
          <w:divsChild>
            <w:div w:id="769860718">
              <w:marLeft w:val="0"/>
              <w:marRight w:val="0"/>
              <w:marTop w:val="0"/>
              <w:marBottom w:val="15"/>
              <w:divBdr>
                <w:top w:val="none" w:sz="0" w:space="0" w:color="auto"/>
                <w:left w:val="none" w:sz="0" w:space="0" w:color="auto"/>
                <w:bottom w:val="none" w:sz="0" w:space="0" w:color="auto"/>
                <w:right w:val="none" w:sz="0" w:space="0" w:color="auto"/>
              </w:divBdr>
              <w:divsChild>
                <w:div w:id="814876080">
                  <w:marLeft w:val="0"/>
                  <w:marRight w:val="0"/>
                  <w:marTop w:val="0"/>
                  <w:marBottom w:val="0"/>
                  <w:divBdr>
                    <w:top w:val="none" w:sz="0" w:space="0" w:color="auto"/>
                    <w:left w:val="none" w:sz="0" w:space="0" w:color="auto"/>
                    <w:bottom w:val="none" w:sz="0" w:space="0" w:color="auto"/>
                    <w:right w:val="none" w:sz="0" w:space="0" w:color="auto"/>
                  </w:divBdr>
                  <w:divsChild>
                    <w:div w:id="2119832268">
                      <w:marLeft w:val="0"/>
                      <w:marRight w:val="0"/>
                      <w:marTop w:val="0"/>
                      <w:marBottom w:val="0"/>
                      <w:divBdr>
                        <w:top w:val="none" w:sz="0" w:space="0" w:color="auto"/>
                        <w:left w:val="none" w:sz="0" w:space="0" w:color="auto"/>
                        <w:bottom w:val="none" w:sz="0" w:space="0" w:color="auto"/>
                        <w:right w:val="none" w:sz="0" w:space="0" w:color="auto"/>
                      </w:divBdr>
                      <w:divsChild>
                        <w:div w:id="286008309">
                          <w:marLeft w:val="0"/>
                          <w:marRight w:val="0"/>
                          <w:marTop w:val="0"/>
                          <w:marBottom w:val="0"/>
                          <w:divBdr>
                            <w:top w:val="none" w:sz="0" w:space="0" w:color="auto"/>
                            <w:left w:val="none" w:sz="0" w:space="0" w:color="auto"/>
                            <w:bottom w:val="none" w:sz="0" w:space="0" w:color="auto"/>
                            <w:right w:val="none" w:sz="0" w:space="0" w:color="auto"/>
                          </w:divBdr>
                          <w:divsChild>
                            <w:div w:id="1623458686">
                              <w:marLeft w:val="0"/>
                              <w:marRight w:val="0"/>
                              <w:marTop w:val="0"/>
                              <w:marBottom w:val="0"/>
                              <w:divBdr>
                                <w:top w:val="none" w:sz="0" w:space="0" w:color="auto"/>
                                <w:left w:val="none" w:sz="0" w:space="0" w:color="auto"/>
                                <w:bottom w:val="none" w:sz="0" w:space="0" w:color="auto"/>
                                <w:right w:val="none" w:sz="0" w:space="0" w:color="auto"/>
                              </w:divBdr>
                              <w:divsChild>
                                <w:div w:id="90992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011422">
          <w:marLeft w:val="0"/>
          <w:marRight w:val="0"/>
          <w:marTop w:val="0"/>
          <w:marBottom w:val="0"/>
          <w:divBdr>
            <w:top w:val="none" w:sz="0" w:space="0" w:color="auto"/>
            <w:left w:val="none" w:sz="0" w:space="0" w:color="auto"/>
            <w:bottom w:val="none" w:sz="0" w:space="0" w:color="auto"/>
            <w:right w:val="none" w:sz="0" w:space="0" w:color="auto"/>
          </w:divBdr>
          <w:divsChild>
            <w:div w:id="1757363865">
              <w:marLeft w:val="0"/>
              <w:marRight w:val="0"/>
              <w:marTop w:val="0"/>
              <w:marBottom w:val="15"/>
              <w:divBdr>
                <w:top w:val="none" w:sz="0" w:space="0" w:color="auto"/>
                <w:left w:val="none" w:sz="0" w:space="0" w:color="auto"/>
                <w:bottom w:val="none" w:sz="0" w:space="0" w:color="auto"/>
                <w:right w:val="none" w:sz="0" w:space="0" w:color="auto"/>
              </w:divBdr>
              <w:divsChild>
                <w:div w:id="1419253684">
                  <w:marLeft w:val="0"/>
                  <w:marRight w:val="0"/>
                  <w:marTop w:val="0"/>
                  <w:marBottom w:val="0"/>
                  <w:divBdr>
                    <w:top w:val="none" w:sz="0" w:space="0" w:color="auto"/>
                    <w:left w:val="none" w:sz="0" w:space="0" w:color="auto"/>
                    <w:bottom w:val="none" w:sz="0" w:space="0" w:color="auto"/>
                    <w:right w:val="none" w:sz="0" w:space="0" w:color="auto"/>
                  </w:divBdr>
                  <w:divsChild>
                    <w:div w:id="298338768">
                      <w:marLeft w:val="0"/>
                      <w:marRight w:val="0"/>
                      <w:marTop w:val="0"/>
                      <w:marBottom w:val="0"/>
                      <w:divBdr>
                        <w:top w:val="none" w:sz="0" w:space="0" w:color="auto"/>
                        <w:left w:val="none" w:sz="0" w:space="0" w:color="auto"/>
                        <w:bottom w:val="none" w:sz="0" w:space="0" w:color="auto"/>
                        <w:right w:val="none" w:sz="0" w:space="0" w:color="auto"/>
                      </w:divBdr>
                      <w:divsChild>
                        <w:div w:id="785274620">
                          <w:marLeft w:val="0"/>
                          <w:marRight w:val="0"/>
                          <w:marTop w:val="0"/>
                          <w:marBottom w:val="0"/>
                          <w:divBdr>
                            <w:top w:val="none" w:sz="0" w:space="0" w:color="auto"/>
                            <w:left w:val="none" w:sz="0" w:space="0" w:color="auto"/>
                            <w:bottom w:val="none" w:sz="0" w:space="0" w:color="auto"/>
                            <w:right w:val="none" w:sz="0" w:space="0" w:color="auto"/>
                          </w:divBdr>
                          <w:divsChild>
                            <w:div w:id="1434933602">
                              <w:marLeft w:val="0"/>
                              <w:marRight w:val="0"/>
                              <w:marTop w:val="0"/>
                              <w:marBottom w:val="0"/>
                              <w:divBdr>
                                <w:top w:val="none" w:sz="0" w:space="0" w:color="auto"/>
                                <w:left w:val="none" w:sz="0" w:space="0" w:color="auto"/>
                                <w:bottom w:val="none" w:sz="0" w:space="0" w:color="auto"/>
                                <w:right w:val="none" w:sz="0" w:space="0" w:color="auto"/>
                              </w:divBdr>
                              <w:divsChild>
                                <w:div w:id="21067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5569948">
      <w:bodyDiv w:val="1"/>
      <w:marLeft w:val="0"/>
      <w:marRight w:val="0"/>
      <w:marTop w:val="0"/>
      <w:marBottom w:val="0"/>
      <w:divBdr>
        <w:top w:val="none" w:sz="0" w:space="0" w:color="auto"/>
        <w:left w:val="none" w:sz="0" w:space="0" w:color="auto"/>
        <w:bottom w:val="none" w:sz="0" w:space="0" w:color="auto"/>
        <w:right w:val="none" w:sz="0" w:space="0" w:color="auto"/>
      </w:divBdr>
      <w:divsChild>
        <w:div w:id="390272927">
          <w:marLeft w:val="446"/>
          <w:marRight w:val="0"/>
          <w:marTop w:val="115"/>
          <w:marBottom w:val="120"/>
          <w:divBdr>
            <w:top w:val="none" w:sz="0" w:space="0" w:color="auto"/>
            <w:left w:val="none" w:sz="0" w:space="0" w:color="auto"/>
            <w:bottom w:val="none" w:sz="0" w:space="0" w:color="auto"/>
            <w:right w:val="none" w:sz="0" w:space="0" w:color="auto"/>
          </w:divBdr>
        </w:div>
        <w:div w:id="1528713711">
          <w:marLeft w:val="446"/>
          <w:marRight w:val="0"/>
          <w:marTop w:val="115"/>
          <w:marBottom w:val="120"/>
          <w:divBdr>
            <w:top w:val="none" w:sz="0" w:space="0" w:color="auto"/>
            <w:left w:val="none" w:sz="0" w:space="0" w:color="auto"/>
            <w:bottom w:val="none" w:sz="0" w:space="0" w:color="auto"/>
            <w:right w:val="none" w:sz="0" w:space="0" w:color="auto"/>
          </w:divBdr>
        </w:div>
        <w:div w:id="1137333196">
          <w:marLeft w:val="446"/>
          <w:marRight w:val="0"/>
          <w:marTop w:val="115"/>
          <w:marBottom w:val="120"/>
          <w:divBdr>
            <w:top w:val="none" w:sz="0" w:space="0" w:color="auto"/>
            <w:left w:val="none" w:sz="0" w:space="0" w:color="auto"/>
            <w:bottom w:val="none" w:sz="0" w:space="0" w:color="auto"/>
            <w:right w:val="none" w:sz="0" w:space="0" w:color="auto"/>
          </w:divBdr>
        </w:div>
        <w:div w:id="2115008907">
          <w:marLeft w:val="446"/>
          <w:marRight w:val="0"/>
          <w:marTop w:val="115"/>
          <w:marBottom w:val="120"/>
          <w:divBdr>
            <w:top w:val="none" w:sz="0" w:space="0" w:color="auto"/>
            <w:left w:val="none" w:sz="0" w:space="0" w:color="auto"/>
            <w:bottom w:val="none" w:sz="0" w:space="0" w:color="auto"/>
            <w:right w:val="none" w:sz="0" w:space="0" w:color="auto"/>
          </w:divBdr>
        </w:div>
        <w:div w:id="481624857">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1943</Words>
  <Characters>11079</Characters>
  <Application>Microsoft Office Word</Application>
  <DocSecurity>4</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Y</dc:creator>
  <cp:keywords/>
  <dc:description/>
  <cp:lastModifiedBy>Priyanka Y</cp:lastModifiedBy>
  <cp:revision>2</cp:revision>
  <dcterms:created xsi:type="dcterms:W3CDTF">2022-11-10T05:02:00Z</dcterms:created>
  <dcterms:modified xsi:type="dcterms:W3CDTF">2022-11-10T05:02:00Z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d776facc-6fc5-4783-984c-20bb55bf408d</vt:lpwstr>
  </property>
</Properties>
</file>